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8"/>
        <w:gridCol w:w="870"/>
        <w:gridCol w:w="1230"/>
        <w:gridCol w:w="1607"/>
        <w:gridCol w:w="733"/>
        <w:gridCol w:w="1430"/>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71001104" w:rsidR="00CB782F" w:rsidRPr="00DD7829" w:rsidRDefault="00C82564" w:rsidP="00700C90">
            <w:pPr>
              <w:pStyle w:val="Subttulo"/>
              <w:spacing w:before="100" w:beforeAutospacing="1" w:after="100" w:afterAutospacing="1"/>
              <w:rPr>
                <w:rFonts w:asciiTheme="minorHAnsi" w:hAnsiTheme="minorHAnsi" w:cstheme="minorHAnsi"/>
                <w:bCs/>
                <w:i/>
                <w:iCs/>
                <w:sz w:val="18"/>
                <w:szCs w:val="18"/>
              </w:rPr>
            </w:pPr>
            <w:r w:rsidRPr="00DD7829">
              <w:rPr>
                <w:rFonts w:asciiTheme="minorHAnsi" w:hAnsiTheme="minorHAnsi" w:cstheme="minorHAnsi"/>
                <w:bCs/>
                <w:i/>
                <w:iCs/>
                <w:sz w:val="18"/>
                <w:szCs w:val="18"/>
              </w:rPr>
              <w:t>MDY2131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3B194EB1" w:rsidR="00CB782F" w:rsidRPr="00C82564" w:rsidRDefault="004A1303" w:rsidP="00DD7829">
            <w:pPr>
              <w:pStyle w:val="Subttulo"/>
              <w:spacing w:before="100" w:beforeAutospacing="1" w:after="100" w:afterAutospacing="1"/>
              <w:rPr>
                <w:rFonts w:asciiTheme="minorHAnsi" w:hAnsiTheme="minorHAnsi" w:cstheme="minorHAnsi"/>
                <w:b w:val="0"/>
                <w:sz w:val="18"/>
                <w:szCs w:val="18"/>
              </w:rPr>
            </w:pPr>
            <w:r>
              <w:rPr>
                <w:rFonts w:asciiTheme="minorHAnsi" w:hAnsiTheme="minorHAnsi" w:cstheme="minorHAnsi"/>
                <w:b w:val="0"/>
                <w:sz w:val="18"/>
                <w:szCs w:val="18"/>
              </w:rPr>
              <w:t>Consulta</w:t>
            </w:r>
            <w:r w:rsidR="00C82564">
              <w:rPr>
                <w:rFonts w:asciiTheme="minorHAnsi" w:hAnsiTheme="minorHAnsi" w:cstheme="minorHAnsi"/>
                <w:b w:val="0"/>
                <w:sz w:val="18"/>
                <w:szCs w:val="18"/>
              </w:rPr>
              <w:t xml:space="preserve"> de Base de Datos </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425EA981" w:rsidR="00CB782F" w:rsidRPr="00C82564" w:rsidRDefault="00C82564" w:rsidP="00700C90">
            <w:pPr>
              <w:pStyle w:val="Subttulo"/>
              <w:spacing w:before="100" w:beforeAutospacing="1" w:after="100" w:afterAutospacing="1"/>
              <w:rPr>
                <w:rFonts w:asciiTheme="minorHAnsi" w:hAnsiTheme="minorHAnsi" w:cstheme="minorHAnsi"/>
                <w:b w:val="0"/>
                <w:sz w:val="18"/>
                <w:szCs w:val="18"/>
              </w:rPr>
            </w:pPr>
            <w:r w:rsidRPr="00C82564">
              <w:rPr>
                <w:rFonts w:asciiTheme="minorHAnsi" w:hAnsiTheme="minorHAnsi" w:cstheme="minorHAnsi"/>
                <w:b w:val="0"/>
                <w:sz w:val="18"/>
                <w:szCs w:val="18"/>
              </w:rPr>
              <w:t>5 h</w:t>
            </w:r>
          </w:p>
        </w:tc>
      </w:tr>
      <w:tr w:rsidR="00CB782F" w:rsidRPr="00F20109" w14:paraId="127E7FE9" w14:textId="77777777" w:rsidTr="003A0A83">
        <w:trPr>
          <w:trHeight w:val="283"/>
        </w:trPr>
        <w:tc>
          <w:tcPr>
            <w:tcW w:w="1681" w:type="pct"/>
            <w:shd w:val="clear" w:color="auto" w:fill="D9D9D9"/>
            <w:vAlign w:val="center"/>
          </w:tcPr>
          <w:p w14:paraId="6B08A178" w14:textId="42623F25" w:rsidR="00CB782F" w:rsidRPr="000641FA" w:rsidRDefault="00C82564"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N° </w:t>
            </w:r>
            <w:r w:rsidR="008850CD">
              <w:rPr>
                <w:rFonts w:asciiTheme="minorHAnsi" w:hAnsiTheme="minorHAnsi" w:cstheme="minorHAnsi"/>
                <w:sz w:val="18"/>
                <w:szCs w:val="18"/>
              </w:rPr>
              <w:t>3</w:t>
            </w:r>
          </w:p>
        </w:tc>
        <w:tc>
          <w:tcPr>
            <w:tcW w:w="3319" w:type="pct"/>
            <w:gridSpan w:val="5"/>
            <w:vAlign w:val="center"/>
          </w:tcPr>
          <w:p w14:paraId="45275F44" w14:textId="0F337ECB" w:rsidR="00CB782F" w:rsidRPr="000641FA" w:rsidRDefault="008C0137" w:rsidP="00374B3F">
            <w:pPr>
              <w:pStyle w:val="Subttulo"/>
              <w:spacing w:before="100" w:beforeAutospacing="1" w:after="100" w:afterAutospacing="1"/>
              <w:rPr>
                <w:rFonts w:asciiTheme="minorHAnsi" w:hAnsiTheme="minorHAnsi" w:cs="Arial"/>
                <w:b w:val="0"/>
                <w:sz w:val="18"/>
                <w:szCs w:val="18"/>
                <w:highlight w:val="yellow"/>
              </w:rPr>
            </w:pPr>
            <w:r w:rsidRPr="008C0137">
              <w:rPr>
                <w:rFonts w:asciiTheme="minorHAnsi" w:hAnsiTheme="minorHAnsi" w:cs="Arial"/>
                <w:b w:val="0"/>
                <w:sz w:val="18"/>
                <w:szCs w:val="18"/>
              </w:rPr>
              <w:t>Gestión de usuarios y objetos de la base de datos</w:t>
            </w:r>
          </w:p>
        </w:tc>
      </w:tr>
      <w:tr w:rsidR="00CB782F" w:rsidRPr="00F20109" w14:paraId="668A9269" w14:textId="77777777" w:rsidTr="003A0A83">
        <w:trPr>
          <w:trHeight w:val="373"/>
        </w:trPr>
        <w:tc>
          <w:tcPr>
            <w:tcW w:w="1681" w:type="pct"/>
            <w:shd w:val="clear" w:color="auto" w:fill="D9D9D9"/>
            <w:vAlign w:val="center"/>
          </w:tcPr>
          <w:p w14:paraId="19FDB6B5" w14:textId="512D983E" w:rsidR="00CB782F" w:rsidRPr="00374B3F" w:rsidRDefault="00A74CAC" w:rsidP="00700C90">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N° </w:t>
            </w:r>
            <w:r w:rsidR="00C02EC7">
              <w:rPr>
                <w:rFonts w:asciiTheme="minorHAnsi" w:hAnsiTheme="minorHAnsi" w:cstheme="minorHAnsi"/>
                <w:sz w:val="18"/>
                <w:szCs w:val="18"/>
              </w:rPr>
              <w:t>3</w:t>
            </w:r>
            <w:r>
              <w:rPr>
                <w:rFonts w:asciiTheme="minorHAnsi" w:hAnsiTheme="minorHAnsi" w:cstheme="minorHAnsi"/>
                <w:sz w:val="18"/>
                <w:szCs w:val="18"/>
              </w:rPr>
              <w:t>.</w:t>
            </w:r>
            <w:r w:rsidR="00757081">
              <w:rPr>
                <w:rFonts w:asciiTheme="minorHAnsi" w:hAnsiTheme="minorHAnsi" w:cstheme="minorHAnsi"/>
                <w:sz w:val="18"/>
                <w:szCs w:val="18"/>
              </w:rPr>
              <w:t>3</w:t>
            </w:r>
          </w:p>
        </w:tc>
        <w:tc>
          <w:tcPr>
            <w:tcW w:w="3319" w:type="pct"/>
            <w:gridSpan w:val="5"/>
            <w:vAlign w:val="center"/>
          </w:tcPr>
          <w:p w14:paraId="355705E9" w14:textId="3AF6030F" w:rsidR="00CB782F" w:rsidRPr="00C82564" w:rsidRDefault="00724312" w:rsidP="00C02EC7">
            <w:pPr>
              <w:pStyle w:val="Subttulo"/>
              <w:spacing w:before="100" w:beforeAutospacing="1" w:after="100" w:afterAutospacing="1"/>
              <w:jc w:val="both"/>
              <w:rPr>
                <w:rFonts w:asciiTheme="minorHAnsi" w:hAnsiTheme="minorHAnsi" w:cs="Arial"/>
                <w:b w:val="0"/>
                <w:sz w:val="18"/>
                <w:szCs w:val="18"/>
              </w:rPr>
            </w:pPr>
            <w:r w:rsidRPr="00724312">
              <w:rPr>
                <w:rFonts w:asciiTheme="minorHAnsi" w:hAnsiTheme="minorHAnsi" w:cs="Arial"/>
                <w:b w:val="0"/>
                <w:sz w:val="18"/>
                <w:szCs w:val="18"/>
              </w:rPr>
              <w:t>Creando y gestionando cuentas de usuarios para controlar el acceso a la base de datos</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08EE5E96" w:rsidR="00374B3F" w:rsidRPr="00C82564" w:rsidRDefault="00830723" w:rsidP="00700C90">
            <w:pPr>
              <w:pStyle w:val="Subttulo"/>
              <w:spacing w:before="100" w:beforeAutospacing="1" w:after="100" w:afterAutospacing="1"/>
              <w:rPr>
                <w:rFonts w:asciiTheme="minorHAnsi" w:hAnsiTheme="minorHAnsi" w:cs="Arial"/>
                <w:b w:val="0"/>
                <w:sz w:val="18"/>
                <w:szCs w:val="18"/>
              </w:rPr>
            </w:pPr>
            <w:r>
              <w:rPr>
                <w:rFonts w:asciiTheme="minorHAnsi" w:hAnsiTheme="minorHAnsi" w:cs="Arial"/>
                <w:b w:val="0"/>
                <w:sz w:val="18"/>
                <w:szCs w:val="18"/>
              </w:rPr>
              <w:t>3</w:t>
            </w:r>
            <w:r w:rsidR="00A74CAC" w:rsidRPr="00A74CAC">
              <w:rPr>
                <w:rFonts w:asciiTheme="minorHAnsi" w:hAnsiTheme="minorHAnsi" w:cs="Arial"/>
                <w:b w:val="0"/>
                <w:sz w:val="18"/>
                <w:szCs w:val="18"/>
              </w:rPr>
              <w:t>.</w:t>
            </w:r>
            <w:r w:rsidR="00841E59">
              <w:rPr>
                <w:rFonts w:asciiTheme="minorHAnsi" w:hAnsiTheme="minorHAnsi" w:cs="Arial"/>
                <w:b w:val="0"/>
                <w:sz w:val="18"/>
                <w:szCs w:val="18"/>
              </w:rPr>
              <w:t>3</w:t>
            </w:r>
            <w:r w:rsidR="00A74CAC" w:rsidRPr="00A74CAC">
              <w:rPr>
                <w:rFonts w:asciiTheme="minorHAnsi" w:hAnsiTheme="minorHAnsi" w:cs="Arial"/>
                <w:b w:val="0"/>
                <w:sz w:val="18"/>
                <w:szCs w:val="18"/>
              </w:rPr>
              <w:t>.</w:t>
            </w:r>
            <w:r w:rsidR="00841E59">
              <w:rPr>
                <w:rFonts w:asciiTheme="minorHAnsi" w:hAnsiTheme="minorHAnsi" w:cs="Arial"/>
                <w:b w:val="0"/>
                <w:sz w:val="18"/>
                <w:szCs w:val="18"/>
              </w:rPr>
              <w:t>3</w:t>
            </w:r>
            <w:r w:rsidR="00A74CAC" w:rsidRPr="00A74CAC">
              <w:rPr>
                <w:rFonts w:asciiTheme="minorHAnsi" w:hAnsiTheme="minorHAnsi" w:cs="Arial"/>
                <w:b w:val="0"/>
                <w:sz w:val="18"/>
                <w:szCs w:val="18"/>
              </w:rPr>
              <w:t xml:space="preserve"> </w:t>
            </w:r>
            <w:r w:rsidR="00841E59" w:rsidRPr="00841E59">
              <w:rPr>
                <w:rFonts w:asciiTheme="minorHAnsi" w:hAnsiTheme="minorHAnsi" w:cs="Arial"/>
                <w:b w:val="0"/>
                <w:sz w:val="18"/>
                <w:szCs w:val="18"/>
              </w:rPr>
              <w:t>Creando y Gestionando Cuentas de Usuarios de Base de Datos</w:t>
            </w:r>
          </w:p>
        </w:tc>
      </w:tr>
    </w:tbl>
    <w:p w14:paraId="1CEFE349" w14:textId="77777777" w:rsidR="00685188" w:rsidRPr="00F20109" w:rsidRDefault="00685188" w:rsidP="00F20109">
      <w:pPr>
        <w:pStyle w:val="Prrafodelista"/>
        <w:spacing w:after="0"/>
        <w:rPr>
          <w:rFonts w:asciiTheme="minorHAnsi" w:hAnsiTheme="minorHAnsi"/>
        </w:rPr>
      </w:pPr>
    </w:p>
    <w:p w14:paraId="212EA3DF" w14:textId="6F925031" w:rsidR="00374B3F" w:rsidRDefault="00374B3F" w:rsidP="00263AA4">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263AA4" w:rsidRPr="00700C90" w14:paraId="37E18525" w14:textId="77777777" w:rsidTr="00A2375E">
        <w:trPr>
          <w:trHeight w:val="699"/>
        </w:trPr>
        <w:tc>
          <w:tcPr>
            <w:tcW w:w="2004" w:type="pct"/>
            <w:shd w:val="clear" w:color="auto" w:fill="D9D9D9"/>
          </w:tcPr>
          <w:p w14:paraId="229EC2EA" w14:textId="77777777" w:rsidR="00263AA4" w:rsidRDefault="00263AA4" w:rsidP="00A2375E">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tc>
        <w:tc>
          <w:tcPr>
            <w:tcW w:w="2996" w:type="pct"/>
            <w:shd w:val="clear" w:color="auto" w:fill="D9D9D9"/>
          </w:tcPr>
          <w:p w14:paraId="3FA85569" w14:textId="77777777" w:rsidR="00263AA4" w:rsidRPr="008B7B2E" w:rsidRDefault="00263AA4" w:rsidP="00A2375E">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263AA4" w:rsidRPr="00700C90" w14:paraId="50C2440C" w14:textId="77777777" w:rsidTr="00A2375E">
        <w:trPr>
          <w:trHeight w:val="57"/>
        </w:trPr>
        <w:tc>
          <w:tcPr>
            <w:tcW w:w="2004" w:type="pct"/>
            <w:shd w:val="clear" w:color="auto" w:fill="auto"/>
          </w:tcPr>
          <w:p w14:paraId="61BDBAC6" w14:textId="77777777" w:rsidR="00263AA4" w:rsidRPr="002F2854" w:rsidRDefault="00263AA4" w:rsidP="00263AA4">
            <w:pPr>
              <w:pStyle w:val="Subttulo"/>
              <w:numPr>
                <w:ilvl w:val="0"/>
                <w:numId w:val="20"/>
              </w:numPr>
              <w:spacing w:before="100" w:beforeAutospacing="1" w:after="100" w:afterAutospacing="1"/>
              <w:ind w:left="351" w:hanging="284"/>
              <w:jc w:val="both"/>
              <w:rPr>
                <w:rFonts w:asciiTheme="minorHAnsi" w:hAnsiTheme="minorHAnsi" w:cstheme="minorHAnsi"/>
                <w:i/>
                <w:sz w:val="18"/>
                <w:szCs w:val="18"/>
              </w:rPr>
            </w:pPr>
            <w:r w:rsidRPr="001C3801">
              <w:rPr>
                <w:rFonts w:asciiTheme="minorHAnsi" w:hAnsiTheme="minorHAnsi" w:cstheme="minorHAnsi"/>
                <w:b w:val="0"/>
                <w:bCs/>
                <w:sz w:val="18"/>
                <w:szCs w:val="18"/>
              </w:rPr>
              <w:t>Administrar usuarios, privilegios de los usuarios y objetos en los esquemas de la base de datos para garantizar la seguridad y mejorar el acceso de los datos para solucionar los requerimientos planteados.</w:t>
            </w:r>
          </w:p>
        </w:tc>
        <w:tc>
          <w:tcPr>
            <w:tcW w:w="2996" w:type="pct"/>
            <w:shd w:val="clear" w:color="auto" w:fill="auto"/>
          </w:tcPr>
          <w:p w14:paraId="46B33212" w14:textId="77777777" w:rsidR="00263AA4" w:rsidRPr="00173E9D" w:rsidRDefault="00263AA4" w:rsidP="00263AA4">
            <w:pPr>
              <w:pStyle w:val="Sinespaciado"/>
              <w:numPr>
                <w:ilvl w:val="0"/>
                <w:numId w:val="21"/>
              </w:numPr>
              <w:ind w:left="355" w:hanging="283"/>
              <w:rPr>
                <w:rFonts w:asciiTheme="minorHAnsi" w:hAnsiTheme="minorHAnsi" w:cstheme="minorHAnsi"/>
                <w:sz w:val="20"/>
                <w:szCs w:val="20"/>
              </w:rPr>
            </w:pPr>
            <w:r w:rsidRPr="00173E9D">
              <w:rPr>
                <w:rFonts w:asciiTheme="minorHAnsi" w:hAnsiTheme="minorHAnsi" w:cstheme="minorHAnsi"/>
                <w:bCs/>
                <w:sz w:val="20"/>
                <w:szCs w:val="20"/>
              </w:rPr>
              <w:t>Evalúa la lógica de negocio considerando restricciones del lenguaje, requisitos de la lógica de negocios, requisitos de información y sistemas de gestión de base de datos para solucionar los requerimientos de información planteados.</w:t>
            </w:r>
          </w:p>
          <w:p w14:paraId="6394A4D8" w14:textId="49A90E96" w:rsidR="00263AA4" w:rsidRPr="00173E9D" w:rsidRDefault="00263AA4" w:rsidP="00263AA4">
            <w:pPr>
              <w:pStyle w:val="Sinespaciado"/>
              <w:numPr>
                <w:ilvl w:val="0"/>
                <w:numId w:val="21"/>
              </w:numPr>
              <w:ind w:left="355" w:hanging="283"/>
              <w:rPr>
                <w:rFonts w:asciiTheme="minorHAnsi" w:hAnsiTheme="minorHAnsi" w:cstheme="minorHAnsi"/>
                <w:sz w:val="20"/>
                <w:szCs w:val="20"/>
              </w:rPr>
            </w:pPr>
            <w:r w:rsidRPr="00173E9D">
              <w:rPr>
                <w:rFonts w:asciiTheme="minorHAnsi" w:hAnsiTheme="minorHAnsi" w:cstheme="minorHAnsi"/>
                <w:bCs/>
                <w:sz w:val="20"/>
                <w:szCs w:val="20"/>
              </w:rPr>
              <w:t>Crea vistas, sinónimos, índices y secuencias en los esquemas de la base de datos para recuperar y manipular en forma eficiente los datos de acuerdo a los requerimientos planteados.</w:t>
            </w:r>
          </w:p>
          <w:p w14:paraId="75A16D53" w14:textId="6DB2CBA2" w:rsidR="007C4748" w:rsidRPr="00173E9D" w:rsidRDefault="007C4748" w:rsidP="00263AA4">
            <w:pPr>
              <w:pStyle w:val="Sinespaciado"/>
              <w:numPr>
                <w:ilvl w:val="0"/>
                <w:numId w:val="21"/>
              </w:numPr>
              <w:ind w:left="355" w:hanging="283"/>
              <w:rPr>
                <w:rFonts w:asciiTheme="minorHAnsi" w:hAnsiTheme="minorHAnsi" w:cstheme="minorHAnsi"/>
                <w:sz w:val="20"/>
                <w:szCs w:val="20"/>
              </w:rPr>
            </w:pPr>
            <w:r w:rsidRPr="00173E9D">
              <w:rPr>
                <w:rFonts w:asciiTheme="minorHAnsi" w:hAnsiTheme="minorHAnsi" w:cstheme="minorHAnsi"/>
                <w:bCs/>
                <w:sz w:val="20"/>
                <w:szCs w:val="20"/>
              </w:rPr>
              <w:t>Crea usuarios que requieran efectuar operaciones sobre la base de datos de acuerdo a los requerimientos planteados.</w:t>
            </w:r>
          </w:p>
          <w:p w14:paraId="5884D72C" w14:textId="219515C9" w:rsidR="00263AA4" w:rsidRPr="00173E9D" w:rsidRDefault="00263AA4" w:rsidP="00263AA4">
            <w:pPr>
              <w:pStyle w:val="Sinespaciado"/>
              <w:numPr>
                <w:ilvl w:val="0"/>
                <w:numId w:val="21"/>
              </w:numPr>
              <w:ind w:left="355" w:hanging="283"/>
              <w:rPr>
                <w:rFonts w:asciiTheme="minorHAnsi" w:hAnsiTheme="minorHAnsi" w:cstheme="minorHAnsi"/>
                <w:sz w:val="20"/>
                <w:szCs w:val="20"/>
              </w:rPr>
            </w:pPr>
            <w:r w:rsidRPr="00173E9D">
              <w:rPr>
                <w:rFonts w:asciiTheme="minorHAnsi" w:hAnsiTheme="minorHAnsi" w:cstheme="minorHAnsi"/>
                <w:bCs/>
                <w:sz w:val="20"/>
                <w:szCs w:val="20"/>
              </w:rPr>
              <w:t>Gestiona los privilegios de usuarios para mantener la seguridad de la base de datos en el acceso y uso de acuerdo a los requerimientos planteados.</w:t>
            </w:r>
          </w:p>
          <w:p w14:paraId="6F717D4F" w14:textId="6FE12FDD" w:rsidR="00173E9D" w:rsidRPr="00173E9D" w:rsidRDefault="00173E9D" w:rsidP="00263AA4">
            <w:pPr>
              <w:pStyle w:val="Sinespaciado"/>
              <w:numPr>
                <w:ilvl w:val="0"/>
                <w:numId w:val="21"/>
              </w:numPr>
              <w:ind w:left="355" w:hanging="283"/>
              <w:rPr>
                <w:rFonts w:asciiTheme="minorHAnsi" w:hAnsiTheme="minorHAnsi" w:cstheme="minorHAnsi"/>
                <w:sz w:val="20"/>
                <w:szCs w:val="20"/>
              </w:rPr>
            </w:pPr>
            <w:r w:rsidRPr="00173E9D">
              <w:rPr>
                <w:rFonts w:asciiTheme="minorHAnsi" w:hAnsiTheme="minorHAnsi" w:cstheme="minorHAnsi"/>
                <w:bCs/>
                <w:sz w:val="20"/>
                <w:szCs w:val="20"/>
              </w:rPr>
              <w:t>Mantiene usuarios, privilegios y objetos para controlar y mejorar el acceso a los datos almacenados en la base de datos de acuerdo a los requerimientos planteados.</w:t>
            </w:r>
          </w:p>
          <w:p w14:paraId="7B3F919E" w14:textId="77777777" w:rsidR="00263AA4" w:rsidRPr="002F2854" w:rsidRDefault="00263AA4" w:rsidP="00A2375E">
            <w:pPr>
              <w:pStyle w:val="Sinespaciado"/>
              <w:ind w:left="355"/>
              <w:rPr>
                <w:rFonts w:asciiTheme="minorHAnsi" w:hAnsiTheme="minorHAnsi" w:cstheme="minorHAnsi"/>
                <w:sz w:val="18"/>
                <w:szCs w:val="18"/>
              </w:rPr>
            </w:pPr>
          </w:p>
        </w:tc>
      </w:tr>
      <w:tr w:rsidR="00263AA4" w:rsidRPr="00700C90" w14:paraId="1F9250A5" w14:textId="77777777" w:rsidTr="00A2375E">
        <w:trPr>
          <w:trHeight w:val="57"/>
        </w:trPr>
        <w:tc>
          <w:tcPr>
            <w:tcW w:w="2004" w:type="pct"/>
            <w:shd w:val="clear" w:color="auto" w:fill="auto"/>
          </w:tcPr>
          <w:p w14:paraId="47B95EB2" w14:textId="77777777" w:rsidR="00263AA4" w:rsidRPr="00D937BC" w:rsidRDefault="00263AA4" w:rsidP="00263AA4">
            <w:pPr>
              <w:pStyle w:val="Subttulo"/>
              <w:keepNext/>
              <w:keepLines/>
              <w:numPr>
                <w:ilvl w:val="0"/>
                <w:numId w:val="20"/>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2D72A071" w14:textId="77777777" w:rsidR="00263AA4" w:rsidRPr="002F2854" w:rsidRDefault="00263AA4" w:rsidP="00A2375E">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2181D75C" w14:textId="77777777" w:rsidR="00263AA4" w:rsidRPr="00E242CE" w:rsidRDefault="00263AA4" w:rsidP="00263AA4">
            <w:pPr>
              <w:pStyle w:val="Prrafodelista"/>
              <w:numPr>
                <w:ilvl w:val="0"/>
                <w:numId w:val="23"/>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Aplica un método lógico en la resolución del problema, considerando pasos definidos y relacionados entre sí.</w:t>
            </w:r>
          </w:p>
          <w:p w14:paraId="0D2FA2C4" w14:textId="77777777" w:rsidR="00263AA4" w:rsidRPr="00E242CE" w:rsidRDefault="00263AA4" w:rsidP="00263AA4">
            <w:pPr>
              <w:pStyle w:val="Prrafodelista"/>
              <w:numPr>
                <w:ilvl w:val="0"/>
                <w:numId w:val="23"/>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Presenta alternativas de solución al problema planteado, considerando riesgos y ventajas.</w:t>
            </w:r>
          </w:p>
          <w:p w14:paraId="7783F179" w14:textId="77777777" w:rsidR="00263AA4" w:rsidRPr="00E242CE" w:rsidRDefault="00263AA4" w:rsidP="00263AA4">
            <w:pPr>
              <w:pStyle w:val="Prrafodelista"/>
              <w:numPr>
                <w:ilvl w:val="0"/>
                <w:numId w:val="23"/>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Aplica en su totalidad la alternativa de solución escogida para el problema planteado.</w:t>
            </w:r>
          </w:p>
          <w:p w14:paraId="1BD3989C" w14:textId="77777777" w:rsidR="00263AA4" w:rsidRPr="009F6D0C" w:rsidRDefault="00263AA4" w:rsidP="00A2375E">
            <w:pPr>
              <w:pStyle w:val="Prrafodelista"/>
              <w:tabs>
                <w:tab w:val="left" w:pos="4515"/>
              </w:tabs>
              <w:spacing w:after="0"/>
              <w:ind w:left="355"/>
              <w:jc w:val="both"/>
              <w:rPr>
                <w:rFonts w:asciiTheme="minorHAnsi" w:hAnsiTheme="minorHAnsi" w:cstheme="minorHAnsi"/>
                <w:sz w:val="18"/>
                <w:szCs w:val="18"/>
              </w:rPr>
            </w:pPr>
          </w:p>
        </w:tc>
      </w:tr>
      <w:tr w:rsidR="00263AA4" w:rsidRPr="00700C90" w14:paraId="10BB3483" w14:textId="77777777" w:rsidTr="00A2375E">
        <w:trPr>
          <w:trHeight w:val="916"/>
        </w:trPr>
        <w:tc>
          <w:tcPr>
            <w:tcW w:w="2004" w:type="pct"/>
            <w:shd w:val="clear" w:color="auto" w:fill="auto"/>
          </w:tcPr>
          <w:p w14:paraId="4B2C97B7" w14:textId="77777777" w:rsidR="00263AA4" w:rsidRPr="00360612" w:rsidRDefault="00263AA4" w:rsidP="00263AA4">
            <w:pPr>
              <w:pStyle w:val="Subttulo"/>
              <w:numPr>
                <w:ilvl w:val="0"/>
                <w:numId w:val="22"/>
              </w:numPr>
              <w:spacing w:before="100" w:beforeAutospacing="1"/>
              <w:ind w:left="351" w:hanging="284"/>
              <w:jc w:val="both"/>
              <w:rPr>
                <w:rFonts w:asciiTheme="minorHAnsi" w:hAnsiTheme="minorHAnsi" w:cstheme="minorHAnsi"/>
                <w:b w:val="0"/>
                <w:bCs/>
                <w:iCs/>
                <w:sz w:val="18"/>
                <w:szCs w:val="18"/>
              </w:rPr>
            </w:pPr>
            <w:r w:rsidRPr="001D426C">
              <w:rPr>
                <w:rFonts w:asciiTheme="minorHAnsi" w:hAnsiTheme="minorHAnsi" w:cstheme="minorHAnsi"/>
                <w:b w:val="0"/>
                <w:bCs/>
                <w:iCs/>
                <w:sz w:val="18"/>
                <w:szCs w:val="18"/>
              </w:rPr>
              <w:t>Demostrar tolerancia a la frustración durante el desarrollo del problema planteado</w:t>
            </w:r>
            <w:r>
              <w:rPr>
                <w:rFonts w:asciiTheme="minorHAnsi" w:hAnsiTheme="minorHAnsi" w:cstheme="minorHAnsi"/>
                <w:b w:val="0"/>
                <w:bCs/>
                <w:iCs/>
                <w:sz w:val="18"/>
                <w:szCs w:val="18"/>
              </w:rPr>
              <w:t>.</w:t>
            </w:r>
          </w:p>
        </w:tc>
        <w:tc>
          <w:tcPr>
            <w:tcW w:w="2996" w:type="pct"/>
            <w:shd w:val="clear" w:color="auto" w:fill="auto"/>
          </w:tcPr>
          <w:p w14:paraId="08C53627" w14:textId="77777777" w:rsidR="00263AA4" w:rsidRPr="00C15FE4" w:rsidRDefault="00263AA4" w:rsidP="00263AA4">
            <w:pPr>
              <w:pStyle w:val="Subttulo"/>
              <w:numPr>
                <w:ilvl w:val="0"/>
                <w:numId w:val="22"/>
              </w:numPr>
              <w:spacing w:before="100" w:beforeAutospacing="1"/>
              <w:ind w:left="355" w:hanging="283"/>
              <w:jc w:val="both"/>
              <w:rPr>
                <w:rFonts w:asciiTheme="minorHAnsi" w:hAnsiTheme="minorHAnsi" w:cstheme="minorHAnsi"/>
                <w:b w:val="0"/>
                <w:bCs/>
                <w:iCs/>
                <w:sz w:val="18"/>
                <w:szCs w:val="18"/>
                <w:lang w:val="es-CL"/>
              </w:rPr>
            </w:pPr>
            <w:r w:rsidRPr="00C15FE4">
              <w:rPr>
                <w:rFonts w:asciiTheme="minorHAnsi" w:hAnsiTheme="minorHAnsi" w:cstheme="minorHAnsi"/>
                <w:b w:val="0"/>
                <w:bCs/>
                <w:iCs/>
                <w:sz w:val="18"/>
                <w:szCs w:val="18"/>
                <w:lang w:val="es-CL"/>
              </w:rPr>
              <w:t>Manifiesta perseverancia durante el desarrollo del problema planteado.</w:t>
            </w:r>
          </w:p>
        </w:tc>
      </w:tr>
      <w:tr w:rsidR="00263AA4" w:rsidRPr="00700C90" w14:paraId="4F966160" w14:textId="77777777" w:rsidTr="00A2375E">
        <w:trPr>
          <w:trHeight w:val="458"/>
        </w:trPr>
        <w:tc>
          <w:tcPr>
            <w:tcW w:w="2004" w:type="pct"/>
            <w:vMerge w:val="restart"/>
            <w:shd w:val="clear" w:color="auto" w:fill="auto"/>
          </w:tcPr>
          <w:p w14:paraId="78DA3DDC" w14:textId="77777777" w:rsidR="00263AA4" w:rsidRPr="001D426C" w:rsidRDefault="00263AA4" w:rsidP="00263AA4">
            <w:pPr>
              <w:pStyle w:val="Subttulo"/>
              <w:numPr>
                <w:ilvl w:val="0"/>
                <w:numId w:val="22"/>
              </w:numPr>
              <w:spacing w:before="100" w:beforeAutospacing="1"/>
              <w:ind w:left="351" w:hanging="284"/>
              <w:jc w:val="both"/>
              <w:rPr>
                <w:rFonts w:asciiTheme="minorHAnsi" w:hAnsiTheme="minorHAnsi" w:cstheme="minorHAnsi"/>
                <w:b w:val="0"/>
                <w:bCs/>
                <w:iCs/>
                <w:sz w:val="18"/>
                <w:szCs w:val="18"/>
              </w:rPr>
            </w:pPr>
            <w:r w:rsidRPr="001C3C5C">
              <w:rPr>
                <w:rFonts w:asciiTheme="minorHAnsi" w:hAnsiTheme="minorHAnsi" w:cstheme="minorHAnsi"/>
                <w:b w:val="0"/>
                <w:bCs/>
                <w:iCs/>
                <w:sz w:val="18"/>
                <w:szCs w:val="18"/>
              </w:rPr>
              <w:t>Realizar el trabajo bajo presión de acuerdo al tiempo del encargo.</w:t>
            </w:r>
          </w:p>
        </w:tc>
        <w:tc>
          <w:tcPr>
            <w:tcW w:w="2996" w:type="pct"/>
            <w:shd w:val="clear" w:color="auto" w:fill="auto"/>
          </w:tcPr>
          <w:p w14:paraId="67840A92" w14:textId="77777777" w:rsidR="00263AA4" w:rsidRPr="00C15FE4" w:rsidRDefault="00263AA4" w:rsidP="00263AA4">
            <w:pPr>
              <w:pStyle w:val="Subttulo"/>
              <w:numPr>
                <w:ilvl w:val="0"/>
                <w:numId w:val="22"/>
              </w:numPr>
              <w:spacing w:before="100" w:beforeAutospacing="1"/>
              <w:ind w:left="355" w:hanging="283"/>
              <w:jc w:val="both"/>
              <w:rPr>
                <w:rFonts w:asciiTheme="minorHAnsi" w:hAnsiTheme="minorHAnsi" w:cstheme="minorHAnsi"/>
                <w:b w:val="0"/>
                <w:bCs/>
                <w:iCs/>
                <w:sz w:val="18"/>
                <w:szCs w:val="18"/>
                <w:lang w:val="es-CL"/>
              </w:rPr>
            </w:pPr>
            <w:r w:rsidRPr="001C3C5C">
              <w:rPr>
                <w:rFonts w:asciiTheme="minorHAnsi" w:hAnsiTheme="minorHAnsi" w:cstheme="minorHAnsi"/>
                <w:b w:val="0"/>
                <w:sz w:val="18"/>
                <w:szCs w:val="18"/>
              </w:rPr>
              <w:t>Organiza el tiempo para lograr las metas establecidas en el período indicado.</w:t>
            </w:r>
          </w:p>
        </w:tc>
      </w:tr>
      <w:tr w:rsidR="00263AA4" w:rsidRPr="00700C90" w14:paraId="3C02A029" w14:textId="77777777" w:rsidTr="00A2375E">
        <w:trPr>
          <w:trHeight w:val="457"/>
        </w:trPr>
        <w:tc>
          <w:tcPr>
            <w:tcW w:w="2004" w:type="pct"/>
            <w:vMerge/>
            <w:shd w:val="clear" w:color="auto" w:fill="auto"/>
          </w:tcPr>
          <w:p w14:paraId="57226DA6" w14:textId="77777777" w:rsidR="00263AA4" w:rsidRPr="001D426C" w:rsidRDefault="00263AA4" w:rsidP="00263AA4">
            <w:pPr>
              <w:pStyle w:val="Subttulo"/>
              <w:numPr>
                <w:ilvl w:val="0"/>
                <w:numId w:val="22"/>
              </w:numPr>
              <w:spacing w:before="100" w:beforeAutospacing="1"/>
              <w:ind w:left="351" w:hanging="284"/>
              <w:jc w:val="both"/>
              <w:rPr>
                <w:rFonts w:asciiTheme="minorHAnsi" w:hAnsiTheme="minorHAnsi" w:cstheme="minorHAnsi"/>
                <w:b w:val="0"/>
                <w:bCs/>
                <w:iCs/>
                <w:sz w:val="18"/>
                <w:szCs w:val="18"/>
              </w:rPr>
            </w:pPr>
          </w:p>
        </w:tc>
        <w:tc>
          <w:tcPr>
            <w:tcW w:w="2996" w:type="pct"/>
            <w:shd w:val="clear" w:color="auto" w:fill="auto"/>
          </w:tcPr>
          <w:p w14:paraId="5ED567F9" w14:textId="77777777" w:rsidR="00263AA4" w:rsidRPr="00C15FE4" w:rsidRDefault="00263AA4" w:rsidP="00263AA4">
            <w:pPr>
              <w:pStyle w:val="Subttulo"/>
              <w:numPr>
                <w:ilvl w:val="0"/>
                <w:numId w:val="22"/>
              </w:numPr>
              <w:spacing w:before="100" w:beforeAutospacing="1"/>
              <w:ind w:left="355" w:hanging="283"/>
              <w:jc w:val="both"/>
              <w:rPr>
                <w:rFonts w:asciiTheme="minorHAnsi" w:hAnsiTheme="minorHAnsi" w:cstheme="minorHAnsi"/>
                <w:b w:val="0"/>
                <w:bCs/>
                <w:iCs/>
                <w:sz w:val="18"/>
                <w:szCs w:val="18"/>
                <w:lang w:val="es-CL"/>
              </w:rPr>
            </w:pPr>
            <w:r w:rsidRPr="001C3C5C">
              <w:rPr>
                <w:rFonts w:asciiTheme="minorHAnsi" w:hAnsiTheme="minorHAnsi" w:cstheme="minorHAnsi"/>
                <w:b w:val="0"/>
                <w:sz w:val="18"/>
                <w:szCs w:val="18"/>
              </w:rPr>
              <w:t>Afronta las tareas solicitadas como una oportunidad de desarrollo personal y grupal.</w:t>
            </w:r>
          </w:p>
        </w:tc>
      </w:tr>
    </w:tbl>
    <w:p w14:paraId="5B1B666E" w14:textId="28927284" w:rsidR="00263AA4" w:rsidRDefault="00263AA4" w:rsidP="00263AA4">
      <w:pPr>
        <w:spacing w:line="240" w:lineRule="auto"/>
        <w:ind w:left="66"/>
        <w:rPr>
          <w:rFonts w:asciiTheme="minorHAnsi" w:hAnsiTheme="minorHAnsi"/>
          <w:b/>
        </w:rPr>
      </w:pPr>
    </w:p>
    <w:p w14:paraId="153FEAFA" w14:textId="50263510" w:rsidR="000F5BCE" w:rsidRDefault="000F5BCE" w:rsidP="00263AA4">
      <w:pPr>
        <w:spacing w:line="240" w:lineRule="auto"/>
        <w:ind w:left="66"/>
        <w:rPr>
          <w:rFonts w:asciiTheme="minorHAnsi" w:hAnsiTheme="minorHAnsi"/>
          <w:b/>
        </w:rPr>
      </w:pPr>
    </w:p>
    <w:p w14:paraId="64CE8226" w14:textId="6163D5C0" w:rsidR="000F5BCE" w:rsidRDefault="000F5BCE" w:rsidP="00263AA4">
      <w:pPr>
        <w:spacing w:line="240" w:lineRule="auto"/>
        <w:ind w:left="66"/>
        <w:rPr>
          <w:rFonts w:asciiTheme="minorHAnsi" w:hAnsiTheme="minorHAnsi"/>
          <w:b/>
        </w:rPr>
      </w:pPr>
    </w:p>
    <w:p w14:paraId="4E0C20CF" w14:textId="77777777" w:rsidR="000F5BCE" w:rsidRPr="00263AA4" w:rsidRDefault="000F5BCE" w:rsidP="00263AA4">
      <w:pPr>
        <w:spacing w:line="240" w:lineRule="auto"/>
        <w:ind w:left="66"/>
        <w:rPr>
          <w:rFonts w:asciiTheme="minorHAnsi" w:hAnsiTheme="minorHAnsi"/>
          <w:b/>
        </w:rPr>
      </w:pPr>
    </w:p>
    <w:p w14:paraId="352AFD5A" w14:textId="72BFF822" w:rsidR="00C412F1" w:rsidRDefault="009945DD" w:rsidP="006E773D">
      <w:pPr>
        <w:pStyle w:val="Prrafodelista"/>
        <w:numPr>
          <w:ilvl w:val="0"/>
          <w:numId w:val="1"/>
        </w:numPr>
        <w:spacing w:after="0" w:line="240" w:lineRule="auto"/>
        <w:ind w:left="426"/>
        <w:rPr>
          <w:rFonts w:asciiTheme="minorHAnsi" w:hAnsiTheme="minorHAnsi"/>
          <w:b/>
        </w:rPr>
      </w:pPr>
      <w:r>
        <w:rPr>
          <w:rFonts w:asciiTheme="minorHAnsi" w:hAnsiTheme="minorHAnsi"/>
          <w:b/>
        </w:rPr>
        <w:lastRenderedPageBreak/>
        <w:t>D</w:t>
      </w:r>
      <w:r w:rsidRPr="00C412F1">
        <w:rPr>
          <w:rFonts w:asciiTheme="minorHAnsi" w:hAnsiTheme="minorHAnsi"/>
          <w:b/>
        </w:rPr>
        <w:t>escripción general actividad</w:t>
      </w:r>
    </w:p>
    <w:p w14:paraId="685BD5E7" w14:textId="36837367" w:rsidR="004C5D46" w:rsidRPr="004C5D46" w:rsidRDefault="00DF3AC2"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w:t>
      </w:r>
      <w:r>
        <w:rPr>
          <w:rFonts w:asciiTheme="minorHAnsi" w:hAnsiTheme="minorHAnsi" w:cstheme="minorHAnsi"/>
          <w:sz w:val="20"/>
          <w:szCs w:val="20"/>
        </w:rPr>
        <w:t xml:space="preserve"> es de carácter formativo  y grupal, donde entre tres </w:t>
      </w:r>
      <w:r w:rsidRPr="004C5D46">
        <w:rPr>
          <w:rFonts w:asciiTheme="minorHAnsi" w:hAnsiTheme="minorHAnsi" w:cstheme="minorHAnsi"/>
          <w:sz w:val="20"/>
          <w:szCs w:val="20"/>
        </w:rPr>
        <w:t>estudiante</w:t>
      </w:r>
      <w:r>
        <w:rPr>
          <w:rFonts w:asciiTheme="minorHAnsi" w:hAnsiTheme="minorHAnsi" w:cstheme="minorHAnsi"/>
          <w:sz w:val="20"/>
          <w:szCs w:val="20"/>
        </w:rPr>
        <w:t xml:space="preserve">s </w:t>
      </w:r>
      <w:r w:rsidRPr="00785FD4">
        <w:rPr>
          <w:rFonts w:asciiTheme="minorHAnsi" w:hAnsiTheme="minorHAnsi" w:cstheme="minorHAnsi"/>
          <w:sz w:val="20"/>
          <w:szCs w:val="20"/>
        </w:rPr>
        <w:t>deberán trabajar en forma colaborativa</w:t>
      </w:r>
      <w:r>
        <w:rPr>
          <w:rFonts w:asciiTheme="minorHAnsi" w:hAnsiTheme="minorHAnsi" w:cstheme="minorHAnsi"/>
          <w:sz w:val="20"/>
          <w:szCs w:val="20"/>
        </w:rPr>
        <w:t xml:space="preserve"> para implementar la etapa </w:t>
      </w:r>
      <w:r w:rsidR="00271A60">
        <w:rPr>
          <w:rFonts w:asciiTheme="minorHAnsi" w:hAnsiTheme="minorHAnsi" w:cstheme="minorHAnsi"/>
          <w:sz w:val="20"/>
          <w:szCs w:val="20"/>
        </w:rPr>
        <w:t>3</w:t>
      </w:r>
      <w:r>
        <w:rPr>
          <w:rFonts w:asciiTheme="minorHAnsi" w:hAnsiTheme="minorHAnsi" w:cstheme="minorHAnsi"/>
          <w:sz w:val="20"/>
          <w:szCs w:val="20"/>
        </w:rPr>
        <w:t xml:space="preserve"> del caso</w:t>
      </w:r>
      <w:r w:rsidRPr="00785FD4">
        <w:rPr>
          <w:rFonts w:asciiTheme="minorHAnsi" w:hAnsiTheme="minorHAnsi" w:cstheme="minorHAnsi"/>
          <w:sz w:val="20"/>
          <w:szCs w:val="20"/>
        </w:rPr>
        <w:t xml:space="preserve"> </w:t>
      </w:r>
      <w:r w:rsidRPr="00E007B9">
        <w:rPr>
          <w:rFonts w:asciiTheme="minorHAnsi" w:hAnsiTheme="minorHAnsi" w:cstheme="minorHAnsi"/>
          <w:sz w:val="20"/>
          <w:szCs w:val="20"/>
        </w:rPr>
        <w:t>a partir de un mod</w:t>
      </w:r>
      <w:r>
        <w:rPr>
          <w:rFonts w:asciiTheme="minorHAnsi" w:hAnsiTheme="minorHAnsi" w:cstheme="minorHAnsi"/>
          <w:sz w:val="20"/>
          <w:szCs w:val="20"/>
        </w:rPr>
        <w:t xml:space="preserve">elo </w:t>
      </w:r>
      <w:r w:rsidR="00E007B9">
        <w:rPr>
          <w:rFonts w:asciiTheme="minorHAnsi" w:hAnsiTheme="minorHAnsi" w:cstheme="minorHAnsi"/>
          <w:sz w:val="20"/>
          <w:szCs w:val="20"/>
        </w:rPr>
        <w:t>de datos que se le entrega</w:t>
      </w:r>
      <w:r w:rsidR="00E007B9" w:rsidRPr="00E007B9">
        <w:rPr>
          <w:rFonts w:asciiTheme="minorHAnsi" w:hAnsiTheme="minorHAnsi" w:cstheme="minorHAnsi"/>
          <w:sz w:val="20"/>
          <w:szCs w:val="20"/>
        </w:rPr>
        <w:t xml:space="preserve"> (script) </w:t>
      </w:r>
      <w:r w:rsidR="00785FD4" w:rsidRPr="00785FD4">
        <w:rPr>
          <w:rFonts w:asciiTheme="minorHAnsi" w:hAnsiTheme="minorHAnsi" w:cstheme="minorHAnsi"/>
          <w:sz w:val="20"/>
          <w:szCs w:val="20"/>
        </w:rPr>
        <w:t xml:space="preserve">y que, usando la herramienta de desarrollo Oracle SQL Developer, </w:t>
      </w:r>
      <w:r w:rsidR="00BD42C9" w:rsidRPr="00BD42C9">
        <w:rPr>
          <w:rFonts w:asciiTheme="minorHAnsi" w:hAnsiTheme="minorHAnsi" w:cstheme="minorHAnsi"/>
          <w:sz w:val="20"/>
          <w:szCs w:val="20"/>
        </w:rPr>
        <w:t>deberá crear las tablas en la base de datos para implementar estrategia integral y eficiente de creación de usuarios de base de datos, asignación de privilegios y acceso a los objetos de la base de datos para la implantación de un sistema de gestión de la calidad y así KOPERA pueda lograr la certificación ISO 9001</w:t>
      </w:r>
      <w:r w:rsidR="00E007B9" w:rsidRPr="00E007B9">
        <w:rPr>
          <w:rFonts w:asciiTheme="minorHAnsi" w:hAnsiTheme="minorHAnsi" w:cstheme="minorHAnsi"/>
          <w:sz w:val="20"/>
          <w:szCs w:val="20"/>
        </w:rPr>
        <w:t>,   y que se plantean en cada caso.</w:t>
      </w:r>
      <w:r w:rsidR="004C5D46" w:rsidRPr="004C5D46">
        <w:rPr>
          <w:rFonts w:asciiTheme="minorHAnsi" w:hAnsiTheme="minorHAnsi" w:cstheme="minorHAnsi"/>
          <w:sz w:val="20"/>
          <w:szCs w:val="20"/>
        </w:rPr>
        <w:t xml:space="preserve"> </w:t>
      </w:r>
      <w:r w:rsidR="004C5D46">
        <w:rPr>
          <w:rFonts w:asciiTheme="minorHAnsi" w:hAnsiTheme="minorHAnsi" w:cstheme="minorHAnsi"/>
          <w:sz w:val="20"/>
          <w:szCs w:val="20"/>
        </w:rPr>
        <w:t xml:space="preserve">En </w:t>
      </w:r>
      <w:r w:rsidR="00092714">
        <w:rPr>
          <w:rFonts w:asciiTheme="minorHAnsi" w:hAnsiTheme="minorHAnsi" w:cstheme="minorHAnsi"/>
          <w:sz w:val="20"/>
          <w:szCs w:val="20"/>
        </w:rPr>
        <w:t>todos</w:t>
      </w:r>
      <w:r w:rsidR="004C5D46">
        <w:rPr>
          <w:rFonts w:asciiTheme="minorHAnsi" w:hAnsiTheme="minorHAnsi" w:cstheme="minorHAnsi"/>
          <w:sz w:val="20"/>
          <w:szCs w:val="20"/>
        </w:rPr>
        <w:t xml:space="preserve"> los casos propuestos, el  </w:t>
      </w:r>
      <w:r w:rsidR="004C5D46" w:rsidRPr="00A51F07">
        <w:rPr>
          <w:rFonts w:asciiTheme="minorHAnsi" w:hAnsiTheme="minorHAnsi" w:cstheme="minorHAnsi"/>
          <w:sz w:val="20"/>
          <w:szCs w:val="20"/>
        </w:rPr>
        <w:t xml:space="preserve"> estudiante integrará especialidad y empleabilidad</w:t>
      </w:r>
      <w:r w:rsidR="004C5D46">
        <w:rPr>
          <w:rFonts w:asciiTheme="minorHAnsi" w:hAnsiTheme="minorHAnsi" w:cstheme="minorHAnsi"/>
          <w:sz w:val="20"/>
          <w:szCs w:val="20"/>
        </w:rPr>
        <w:t xml:space="preserve"> </w:t>
      </w:r>
      <w:r w:rsidR="00527386">
        <w:rPr>
          <w:rFonts w:asciiTheme="minorHAnsi" w:hAnsiTheme="minorHAnsi" w:cstheme="minorHAnsi"/>
          <w:sz w:val="20"/>
          <w:szCs w:val="20"/>
        </w:rPr>
        <w:t>Resolución de Problemas</w:t>
      </w:r>
      <w:r w:rsidR="004C5D46" w:rsidRPr="004C5D46">
        <w:rPr>
          <w:rFonts w:asciiTheme="minorHAnsi" w:hAnsiTheme="minorHAnsi" w:cstheme="minorHAnsi"/>
          <w:sz w:val="20"/>
          <w:szCs w:val="20"/>
        </w:rPr>
        <w:t xml:space="preserve"> N1</w:t>
      </w:r>
      <w:r w:rsidR="004C5D46">
        <w:rPr>
          <w:rFonts w:asciiTheme="minorHAnsi" w:hAnsiTheme="minorHAnsi" w:cstheme="minorHAnsi"/>
          <w:sz w:val="20"/>
          <w:szCs w:val="20"/>
        </w:rPr>
        <w:t>, reconociendo lo qué</w:t>
      </w:r>
      <w:r w:rsidR="004C5D46" w:rsidRPr="00A51F07">
        <w:rPr>
          <w:rFonts w:asciiTheme="minorHAnsi" w:hAnsiTheme="minorHAnsi" w:cstheme="minorHAnsi"/>
          <w:sz w:val="20"/>
          <w:szCs w:val="20"/>
        </w:rPr>
        <w:t xml:space="preserve"> es un problema, realizando preguntas y recogiendo información objetiva en base a datos y evidencias.</w:t>
      </w:r>
    </w:p>
    <w:p w14:paraId="5CF271A4" w14:textId="77777777" w:rsidR="006E773D" w:rsidRPr="006E773D" w:rsidRDefault="006E773D" w:rsidP="006E773D">
      <w:pPr>
        <w:spacing w:after="0"/>
        <w:rPr>
          <w:rFonts w:asciiTheme="minorHAnsi" w:hAnsiTheme="minorHAnsi" w:cstheme="minorHAnsi"/>
          <w:b/>
          <w:sz w:val="20"/>
          <w:szCs w:val="20"/>
        </w:rPr>
      </w:pPr>
      <w:r w:rsidRPr="006E773D">
        <w:rPr>
          <w:rFonts w:asciiTheme="minorHAnsi" w:hAnsiTheme="minorHAnsi" w:cstheme="minorHAnsi"/>
          <w:b/>
          <w:sz w:val="20"/>
          <w:szCs w:val="20"/>
        </w:rPr>
        <w:t>INSTRUCCIONES</w:t>
      </w:r>
    </w:p>
    <w:p w14:paraId="5BFE7745" w14:textId="77777777" w:rsidR="006E773D" w:rsidRPr="006E773D" w:rsidRDefault="006E773D" w:rsidP="006E773D">
      <w:pPr>
        <w:pStyle w:val="Prrafodelista"/>
        <w:numPr>
          <w:ilvl w:val="0"/>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Conéctese a la base de datos como usuario SYS, SYSTEM o ADMIN (si está usando Oracle Cloud) para crear los usuarios definidos:</w:t>
      </w:r>
    </w:p>
    <w:p w14:paraId="4C3271F9" w14:textId="77777777" w:rsidR="006E773D" w:rsidRPr="006E773D" w:rsidRDefault="006E773D" w:rsidP="006E773D">
      <w:pPr>
        <w:pStyle w:val="Prrafodelista"/>
        <w:numPr>
          <w:ilvl w:val="0"/>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Cree las conexiones necesarias a la base de datos para poder trabajar con los usuarios creados.</w:t>
      </w:r>
    </w:p>
    <w:p w14:paraId="464B4A7A" w14:textId="77777777" w:rsidR="006E773D" w:rsidRPr="006E773D" w:rsidRDefault="006E773D" w:rsidP="006E773D">
      <w:pPr>
        <w:pStyle w:val="Prrafodelista"/>
        <w:numPr>
          <w:ilvl w:val="0"/>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En los casos que se indique que el informe o proceso debe obtener la información del año anterior, año actual, mes anterior, día siguiente, que si el informe se ejecuta en una fecha determinada la información se debe obtener en forma paramétrica, etc., significa que la sentencia SQL se debe construir usando las FUNCIONES adecuadas para obtener la fecha requerida y NO USANDO FECHAS FIJAS.</w:t>
      </w:r>
    </w:p>
    <w:p w14:paraId="51750F2C" w14:textId="77777777" w:rsidR="006E773D" w:rsidRPr="006E773D" w:rsidRDefault="006E773D" w:rsidP="006E773D">
      <w:pPr>
        <w:pStyle w:val="Prrafodelista"/>
        <w:numPr>
          <w:ilvl w:val="0"/>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El script de poblado de tablas está construido para que en las filas de algunas tablas el año se asigne dinámicamente (año actual, año(s) anterior(es)) según el año en que se ejecute el script.</w:t>
      </w:r>
    </w:p>
    <w:p w14:paraId="12D3F78F" w14:textId="2020AD04" w:rsidR="006E773D" w:rsidRPr="006E773D" w:rsidRDefault="006E773D" w:rsidP="006E773D">
      <w:pPr>
        <w:pStyle w:val="Prrafodelista"/>
        <w:numPr>
          <w:ilvl w:val="0"/>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 xml:space="preserve">TODOS los casos también </w:t>
      </w:r>
      <w:r w:rsidRPr="006E773D">
        <w:rPr>
          <w:rFonts w:asciiTheme="minorHAnsi" w:hAnsiTheme="minorHAnsi" w:cstheme="minorHAnsi"/>
          <w:sz w:val="20"/>
          <w:szCs w:val="20"/>
          <w:lang w:val="es-ES"/>
        </w:rPr>
        <w:t>miden el logro de la Competencia de Empleab</w:t>
      </w:r>
      <w:r w:rsidR="00001521">
        <w:rPr>
          <w:rFonts w:asciiTheme="minorHAnsi" w:hAnsiTheme="minorHAnsi" w:cstheme="minorHAnsi"/>
          <w:sz w:val="20"/>
          <w:szCs w:val="20"/>
          <w:lang w:val="es-ES"/>
        </w:rPr>
        <w:t>i</w:t>
      </w:r>
      <w:r w:rsidRPr="006E773D">
        <w:rPr>
          <w:rFonts w:asciiTheme="minorHAnsi" w:hAnsiTheme="minorHAnsi" w:cstheme="minorHAnsi"/>
          <w:sz w:val="20"/>
          <w:szCs w:val="20"/>
          <w:lang w:val="es-ES"/>
        </w:rPr>
        <w:t>lidad Resolución de Problemas N1. Para ello, todo el equipo de trabajo debe responder, en forma conjunta, las preguntas que se plantean.</w:t>
      </w:r>
    </w:p>
    <w:p w14:paraId="68CCE3FE" w14:textId="77777777" w:rsidR="006E773D" w:rsidRPr="006E773D" w:rsidRDefault="006E773D" w:rsidP="006E773D">
      <w:pPr>
        <w:pStyle w:val="Prrafodelista"/>
        <w:numPr>
          <w:ilvl w:val="0"/>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Esta actividad también mide el TRABAJO COLABORATIVO EN EQUIPO. Por lo tanto:</w:t>
      </w:r>
    </w:p>
    <w:p w14:paraId="17536636" w14:textId="77777777" w:rsidR="006E773D" w:rsidRPr="006E773D" w:rsidRDefault="006E773D" w:rsidP="006E773D">
      <w:pPr>
        <w:pStyle w:val="Prrafodelista"/>
        <w:numPr>
          <w:ilvl w:val="1"/>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Cada miembro del equipo debe plantear una alternativa de solución y fundamentarla al resto de los integrantes del equipo.</w:t>
      </w:r>
    </w:p>
    <w:p w14:paraId="7584DE69" w14:textId="77777777" w:rsidR="006E773D" w:rsidRPr="006E773D" w:rsidRDefault="006E773D" w:rsidP="006E773D">
      <w:pPr>
        <w:pStyle w:val="Prrafodelista"/>
        <w:numPr>
          <w:ilvl w:val="1"/>
          <w:numId w:val="7"/>
        </w:numPr>
        <w:spacing w:after="0" w:line="240" w:lineRule="auto"/>
        <w:contextualSpacing w:val="0"/>
        <w:jc w:val="both"/>
        <w:rPr>
          <w:rFonts w:asciiTheme="minorHAnsi" w:hAnsiTheme="minorHAnsi" w:cstheme="minorHAnsi"/>
          <w:sz w:val="20"/>
          <w:szCs w:val="20"/>
        </w:rPr>
      </w:pPr>
      <w:r w:rsidRPr="006E773D">
        <w:rPr>
          <w:rFonts w:asciiTheme="minorHAnsi" w:hAnsiTheme="minorHAnsi" w:cstheme="minorHAnsi"/>
          <w:sz w:val="20"/>
          <w:szCs w:val="20"/>
        </w:rPr>
        <w:t>El equipo, en conjunto, decidirá cuál alternativa se implementará o si la solución final considerará la visión integral de todos los miembros del equipo de trabajo.</w:t>
      </w:r>
    </w:p>
    <w:p w14:paraId="5FF294B6" w14:textId="2F8DC199" w:rsidR="00B75957" w:rsidRDefault="00B75957" w:rsidP="004C1D34">
      <w:pPr>
        <w:spacing w:after="0"/>
        <w:jc w:val="both"/>
        <w:rPr>
          <w:rFonts w:asciiTheme="minorHAnsi" w:hAnsiTheme="minorHAnsi" w:cstheme="minorHAnsi"/>
          <w:b/>
          <w:bCs/>
          <w:sz w:val="20"/>
          <w:szCs w:val="20"/>
          <w:u w:val="single"/>
        </w:rPr>
      </w:pPr>
    </w:p>
    <w:p w14:paraId="46AE7CED" w14:textId="654A82BA" w:rsidR="00DD67AD" w:rsidRDefault="006E773D" w:rsidP="004C1D34">
      <w:pPr>
        <w:spacing w:after="0"/>
        <w:jc w:val="both"/>
        <w:rPr>
          <w:rFonts w:asciiTheme="minorHAnsi" w:hAnsiTheme="minorHAnsi" w:cstheme="minorHAnsi"/>
          <w:b/>
          <w:bCs/>
          <w:sz w:val="20"/>
          <w:szCs w:val="20"/>
          <w:u w:val="single"/>
        </w:rPr>
      </w:pPr>
      <w:r w:rsidRPr="00DD67AD">
        <w:rPr>
          <w:rFonts w:asciiTheme="minorHAnsi" w:hAnsiTheme="minorHAnsi" w:cstheme="minorHAnsi"/>
          <w:b/>
          <w:bCs/>
          <w:sz w:val="20"/>
          <w:szCs w:val="20"/>
          <w:u w:val="single"/>
        </w:rPr>
        <w:t>IMPLEMENTACIÓN ETAPA 3</w:t>
      </w:r>
      <w:r>
        <w:rPr>
          <w:rFonts w:asciiTheme="minorHAnsi" w:hAnsiTheme="minorHAnsi" w:cstheme="minorHAnsi"/>
          <w:b/>
          <w:bCs/>
          <w:sz w:val="20"/>
          <w:szCs w:val="20"/>
          <w:u w:val="single"/>
        </w:rPr>
        <w:t xml:space="preserve"> DEL CASO</w:t>
      </w:r>
      <w:r w:rsidRPr="00DD67AD">
        <w:rPr>
          <w:rFonts w:asciiTheme="minorHAnsi" w:hAnsiTheme="minorHAnsi" w:cstheme="minorHAnsi"/>
          <w:b/>
          <w:bCs/>
          <w:sz w:val="20"/>
          <w:szCs w:val="20"/>
        </w:rPr>
        <w:t xml:space="preserve">: </w:t>
      </w:r>
      <w:r w:rsidRPr="00DD67AD">
        <w:rPr>
          <w:rFonts w:asciiTheme="minorHAnsi" w:hAnsiTheme="minorHAnsi" w:cstheme="minorHAnsi"/>
          <w:sz w:val="20"/>
          <w:szCs w:val="20"/>
        </w:rPr>
        <w:t>Diseñar e implementar una política de creación y gestión de cuentas de usuarios de base de datos de acuerdo con el trabajo que cada uno de ellos desempeña.</w:t>
      </w:r>
    </w:p>
    <w:p w14:paraId="205BE608" w14:textId="77777777" w:rsidR="00B75957" w:rsidRDefault="00B75957" w:rsidP="004C1D34">
      <w:pPr>
        <w:spacing w:after="0"/>
        <w:jc w:val="both"/>
        <w:rPr>
          <w:rFonts w:asciiTheme="minorHAnsi" w:hAnsiTheme="minorHAnsi" w:cstheme="minorHAnsi"/>
          <w:b/>
          <w:bCs/>
          <w:sz w:val="20"/>
          <w:szCs w:val="20"/>
          <w:u w:val="single"/>
        </w:rPr>
      </w:pPr>
    </w:p>
    <w:p w14:paraId="37CC49F7" w14:textId="1AD6636C" w:rsidR="00B75957" w:rsidRDefault="00B75957" w:rsidP="00B75957">
      <w:pPr>
        <w:spacing w:after="0"/>
        <w:jc w:val="center"/>
        <w:rPr>
          <w:rFonts w:asciiTheme="minorHAnsi" w:hAnsiTheme="minorHAnsi" w:cstheme="minorHAnsi"/>
          <w:b/>
          <w:bCs/>
          <w:sz w:val="20"/>
          <w:szCs w:val="20"/>
          <w:u w:val="single"/>
        </w:rPr>
      </w:pPr>
      <w:r>
        <w:rPr>
          <w:rFonts w:ascii="Times New Roman" w:hAnsi="Times New Roman" w:cs="Times New Roman"/>
          <w:noProof/>
          <w:lang w:eastAsia="es-CL"/>
        </w:rPr>
        <w:drawing>
          <wp:inline distT="0" distB="0" distL="0" distR="0" wp14:anchorId="2DC2EE59" wp14:editId="0A3EE532">
            <wp:extent cx="2238375" cy="2303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843" cy="2317249"/>
                    </a:xfrm>
                    <a:prstGeom prst="rect">
                      <a:avLst/>
                    </a:prstGeom>
                    <a:noFill/>
                  </pic:spPr>
                </pic:pic>
              </a:graphicData>
            </a:graphic>
          </wp:inline>
        </w:drawing>
      </w:r>
    </w:p>
    <w:p w14:paraId="2DB0E434" w14:textId="762F5AAE" w:rsidR="00DD67AD" w:rsidRDefault="00DD67AD" w:rsidP="00B75957">
      <w:pPr>
        <w:spacing w:after="0"/>
        <w:jc w:val="center"/>
        <w:rPr>
          <w:rFonts w:asciiTheme="minorHAnsi" w:hAnsiTheme="minorHAnsi" w:cstheme="minorHAnsi"/>
          <w:b/>
          <w:bCs/>
          <w:sz w:val="20"/>
          <w:szCs w:val="20"/>
          <w:u w:val="single"/>
        </w:rPr>
      </w:pPr>
    </w:p>
    <w:p w14:paraId="5706EDD0" w14:textId="77777777" w:rsidR="00DD67AD" w:rsidRPr="00DD67AD" w:rsidRDefault="00DD67AD" w:rsidP="00DD67AD">
      <w:pPr>
        <w:jc w:val="both"/>
        <w:rPr>
          <w:rFonts w:asciiTheme="minorHAnsi" w:hAnsiTheme="minorHAnsi" w:cstheme="minorHAnsi"/>
          <w:b/>
          <w:bCs/>
          <w:sz w:val="20"/>
          <w:szCs w:val="20"/>
          <w:u w:val="single"/>
        </w:rPr>
      </w:pPr>
    </w:p>
    <w:p w14:paraId="7E346F91" w14:textId="0D296AD7" w:rsidR="00DD67AD" w:rsidRPr="00DD67AD" w:rsidRDefault="00DD67AD" w:rsidP="00DD67AD">
      <w:pPr>
        <w:spacing w:after="0"/>
        <w:jc w:val="both"/>
        <w:rPr>
          <w:rFonts w:asciiTheme="minorHAnsi" w:hAnsiTheme="minorHAnsi" w:cstheme="minorHAnsi"/>
          <w:b/>
          <w:bCs/>
          <w:sz w:val="20"/>
          <w:szCs w:val="20"/>
          <w:lang w:val="es-ES"/>
        </w:rPr>
      </w:pPr>
      <w:r w:rsidRPr="00DD67AD">
        <w:rPr>
          <w:rFonts w:asciiTheme="minorHAnsi" w:hAnsiTheme="minorHAnsi" w:cstheme="minorHAnsi"/>
          <w:b/>
          <w:bCs/>
          <w:sz w:val="20"/>
          <w:szCs w:val="20"/>
          <w:lang w:val="es-ES"/>
        </w:rPr>
        <w:lastRenderedPageBreak/>
        <w:t xml:space="preserve">REQUERIMIENTO N°1: </w:t>
      </w:r>
    </w:p>
    <w:p w14:paraId="3CA913F3"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La seguridad de datos, también conocida como seguridad de la información o seguridad informática, es un aspecto esencial de TI en organizaciones de cualquier tamaño y tipo. Se trata de un aspecto que tiene que ver con la protección de datos contra accesos no autorizados y para protegerlos de una posible corrupción durante todo su ciclo de vida.</w:t>
      </w:r>
    </w:p>
    <w:p w14:paraId="3D6F17EF"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Seguridad de datos incluye conceptos como encriptación de datos, tokenización, prácticas de gestión de usuarios y de gestión de privilegios que ayudan a proteger los datos en todas las aplicaciones y plataformas de una organización.</w:t>
      </w:r>
    </w:p>
    <w:p w14:paraId="69F610AD"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Hoy en día, organizaciones de todo el mundo invierten fuertemente en la tecnología de información relacionada con la ciberdefensa con el fin de proteger sus activos críticos: su marca, capital intelectual y la información de sus clientes.</w:t>
      </w:r>
    </w:p>
    <w:p w14:paraId="1FEAA96C"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En todos los temas de seguridad de datos existen elementos comunes que todas las organizaciones deben tener en cuenta a la hora de aplicar sus medidas: las personas, los procesos y la tecnología.</w:t>
      </w:r>
    </w:p>
    <w:p w14:paraId="08724F48"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La seguridad de datos es un tema de suma importancia que nos afecta a casi todos nosotros. Cada vez son más los productos tecnológicos que de una u otra forma se deben tener en cuenta para temas de seguridad y que se están introduciendo en nuestra vida cotidiana.</w:t>
      </w:r>
    </w:p>
    <w:p w14:paraId="245835BB"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Las bases de datos representan componentes de infraestructura que son imprescindibles en las arquitecturas de servicios o aplicaciones informáticas ya que permiten el almacenamiento de datos e información.  A su vez, proporcionan la operatividad de los servicios informáticos, lo que permite realizar actividades de análisis de datos a través de la información almacenada. De esta forma, se logra una visibilidad del panorama competitivo de la empresa en el mercado ayudando en el proceso de toma de decisiones.</w:t>
      </w:r>
    </w:p>
    <w:p w14:paraId="6711FFBA"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La información (DATOS) constituye uno de los activos más importantes de cualquier organización, independientemente de su tamaño o actividad. La cartera de clientes,  las ofertas, contratos, protocolos internos, los planes estratégicos, nóminas, cuentas bancarias, etc. son ejemplos de información que se deben proteger en la empresa ya que los ataques a las bases de datos de una empresa pueden ser variadas, sin embargo, se relacionan directamente con las acciones que se puedan realizar en la base de datos y con la vulneración de la información o datos que se puedan extraer de ella tanto usuarios externos como usuarios del misma organización.</w:t>
      </w:r>
    </w:p>
    <w:p w14:paraId="388C76A3"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Para ello se deben implantar medidas preventivas y proactivas en las empresas, destinadas a preservar y proteger la confidencialidad, la disponibilidad, integridad de la información y las acciones que cualquier usuario pueda realizar en las Bases de Datos. La habilitación de esquemas de protección para las Bases de Datos permite asumir estrategias de protección y seguridad sobre cualquier acción que los usuarios puedan realizar en ella. </w:t>
      </w:r>
    </w:p>
    <w:p w14:paraId="7FB00C8C"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Desde esta perspectiva, la implantación de un sistema de gestión de la calidad para lograr la certificación ISO 9001 obliga a que KOPERA cuente con una estrategia integral y eficiente de creación de usuarios de base de datos, asignación de privilegios y acceso a los objetos de la base de datos.</w:t>
      </w:r>
    </w:p>
    <w:p w14:paraId="1FDE660D" w14:textId="77777777" w:rsidR="00DD67AD" w:rsidRPr="00DD67AD" w:rsidRDefault="00DD67AD" w:rsidP="00DD67AD">
      <w:p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Esta estrategia deberá ser implementada por Ud., de acuerdo a la redefinición de tipos de usuarios y acciones que pueden realizar según el trabajo que realizan en KOPERA: </w:t>
      </w:r>
    </w:p>
    <w:p w14:paraId="31FDB8B2" w14:textId="606E58E1" w:rsidR="00DD67AD" w:rsidRDefault="00DD67AD" w:rsidP="00DD67AD">
      <w:pPr>
        <w:spacing w:after="0" w:line="240" w:lineRule="auto"/>
        <w:jc w:val="both"/>
        <w:rPr>
          <w:rFonts w:asciiTheme="minorHAnsi" w:hAnsiTheme="minorHAnsi" w:cstheme="minorHAnsi"/>
          <w:sz w:val="20"/>
          <w:szCs w:val="20"/>
        </w:rPr>
      </w:pPr>
    </w:p>
    <w:p w14:paraId="04549E30" w14:textId="3D4540E0" w:rsidR="004A1303" w:rsidRDefault="004A1303" w:rsidP="00DD67AD">
      <w:pPr>
        <w:spacing w:after="0" w:line="240" w:lineRule="auto"/>
        <w:jc w:val="both"/>
        <w:rPr>
          <w:rFonts w:asciiTheme="minorHAnsi" w:hAnsiTheme="minorHAnsi" w:cstheme="minorHAnsi"/>
          <w:sz w:val="20"/>
          <w:szCs w:val="20"/>
        </w:rPr>
      </w:pPr>
    </w:p>
    <w:p w14:paraId="24D69603" w14:textId="5745B340" w:rsidR="004A1303" w:rsidRDefault="004A1303" w:rsidP="00DD67AD">
      <w:pPr>
        <w:spacing w:after="0" w:line="240" w:lineRule="auto"/>
        <w:jc w:val="both"/>
        <w:rPr>
          <w:rFonts w:asciiTheme="minorHAnsi" w:hAnsiTheme="minorHAnsi" w:cstheme="minorHAnsi"/>
          <w:sz w:val="20"/>
          <w:szCs w:val="20"/>
        </w:rPr>
      </w:pPr>
    </w:p>
    <w:p w14:paraId="27FA8700" w14:textId="5119E24A" w:rsidR="004A1303" w:rsidRDefault="004A1303" w:rsidP="00DD67AD">
      <w:pPr>
        <w:spacing w:after="0" w:line="240" w:lineRule="auto"/>
        <w:jc w:val="both"/>
        <w:rPr>
          <w:rFonts w:asciiTheme="minorHAnsi" w:hAnsiTheme="minorHAnsi" w:cstheme="minorHAnsi"/>
          <w:sz w:val="20"/>
          <w:szCs w:val="20"/>
        </w:rPr>
      </w:pPr>
    </w:p>
    <w:p w14:paraId="690B222C" w14:textId="6B2AE466" w:rsidR="004A1303" w:rsidRDefault="004A1303" w:rsidP="00DD67AD">
      <w:pPr>
        <w:spacing w:after="0" w:line="240" w:lineRule="auto"/>
        <w:jc w:val="both"/>
        <w:rPr>
          <w:rFonts w:asciiTheme="minorHAnsi" w:hAnsiTheme="minorHAnsi" w:cstheme="minorHAnsi"/>
          <w:sz w:val="20"/>
          <w:szCs w:val="20"/>
        </w:rPr>
      </w:pPr>
    </w:p>
    <w:p w14:paraId="678904E7" w14:textId="0E8E08D5" w:rsidR="004A1303" w:rsidRDefault="004A1303" w:rsidP="00DD67AD">
      <w:pPr>
        <w:spacing w:after="0" w:line="240" w:lineRule="auto"/>
        <w:jc w:val="both"/>
        <w:rPr>
          <w:rFonts w:asciiTheme="minorHAnsi" w:hAnsiTheme="minorHAnsi" w:cstheme="minorHAnsi"/>
          <w:sz w:val="20"/>
          <w:szCs w:val="20"/>
        </w:rPr>
      </w:pPr>
    </w:p>
    <w:p w14:paraId="79F590F7" w14:textId="5CC75FC5" w:rsidR="004A1303" w:rsidRDefault="004A1303" w:rsidP="00DD67AD">
      <w:pPr>
        <w:spacing w:after="0" w:line="240" w:lineRule="auto"/>
        <w:jc w:val="both"/>
        <w:rPr>
          <w:rFonts w:asciiTheme="minorHAnsi" w:hAnsiTheme="minorHAnsi" w:cstheme="minorHAnsi"/>
          <w:sz w:val="20"/>
          <w:szCs w:val="20"/>
        </w:rPr>
      </w:pPr>
    </w:p>
    <w:p w14:paraId="67B1F523" w14:textId="3116211F" w:rsidR="004A1303" w:rsidRDefault="004A1303" w:rsidP="00DD67AD">
      <w:pPr>
        <w:spacing w:after="0" w:line="240" w:lineRule="auto"/>
        <w:jc w:val="both"/>
        <w:rPr>
          <w:rFonts w:asciiTheme="minorHAnsi" w:hAnsiTheme="minorHAnsi" w:cstheme="minorHAnsi"/>
          <w:sz w:val="20"/>
          <w:szCs w:val="20"/>
        </w:rPr>
      </w:pPr>
    </w:p>
    <w:p w14:paraId="39018132" w14:textId="09C63A54" w:rsidR="004A1303" w:rsidRDefault="004A1303" w:rsidP="00DD67AD">
      <w:pPr>
        <w:spacing w:after="0" w:line="240" w:lineRule="auto"/>
        <w:jc w:val="both"/>
        <w:rPr>
          <w:rFonts w:asciiTheme="minorHAnsi" w:hAnsiTheme="minorHAnsi" w:cstheme="minorHAnsi"/>
          <w:sz w:val="20"/>
          <w:szCs w:val="20"/>
        </w:rPr>
      </w:pPr>
    </w:p>
    <w:p w14:paraId="14B84FDB" w14:textId="7DDC45E5" w:rsidR="004A1303" w:rsidRDefault="004A1303" w:rsidP="00DD67AD">
      <w:pPr>
        <w:spacing w:after="0" w:line="240" w:lineRule="auto"/>
        <w:jc w:val="both"/>
        <w:rPr>
          <w:rFonts w:asciiTheme="minorHAnsi" w:hAnsiTheme="minorHAnsi" w:cstheme="minorHAnsi"/>
          <w:sz w:val="20"/>
          <w:szCs w:val="20"/>
        </w:rPr>
      </w:pPr>
    </w:p>
    <w:p w14:paraId="06724B05" w14:textId="6A99FB4A" w:rsidR="004A1303" w:rsidRDefault="004A1303" w:rsidP="00DD67AD">
      <w:pPr>
        <w:spacing w:after="0" w:line="240" w:lineRule="auto"/>
        <w:jc w:val="both"/>
        <w:rPr>
          <w:rFonts w:asciiTheme="minorHAnsi" w:hAnsiTheme="minorHAnsi" w:cstheme="minorHAnsi"/>
          <w:sz w:val="20"/>
          <w:szCs w:val="20"/>
        </w:rPr>
      </w:pPr>
    </w:p>
    <w:p w14:paraId="304A47CF" w14:textId="77777777" w:rsidR="007A68BB" w:rsidRDefault="007A68BB" w:rsidP="00DD67AD">
      <w:pPr>
        <w:spacing w:after="0" w:line="240" w:lineRule="auto"/>
        <w:jc w:val="both"/>
        <w:rPr>
          <w:rFonts w:asciiTheme="minorHAnsi" w:hAnsiTheme="minorHAnsi" w:cstheme="minorHAnsi"/>
          <w:sz w:val="20"/>
          <w:szCs w:val="20"/>
        </w:rPr>
      </w:pPr>
    </w:p>
    <w:p w14:paraId="54D53128" w14:textId="11CBBA34" w:rsidR="004A1303" w:rsidRDefault="004A1303" w:rsidP="00DD67AD">
      <w:pPr>
        <w:spacing w:after="0" w:line="240" w:lineRule="auto"/>
        <w:jc w:val="both"/>
        <w:rPr>
          <w:rFonts w:asciiTheme="minorHAnsi" w:hAnsiTheme="minorHAnsi" w:cstheme="minorHAnsi"/>
          <w:sz w:val="20"/>
          <w:szCs w:val="20"/>
        </w:rPr>
      </w:pPr>
    </w:p>
    <w:p w14:paraId="4FB31B3B" w14:textId="25288512" w:rsidR="004A1303" w:rsidRDefault="004A1303" w:rsidP="00DD67AD">
      <w:pPr>
        <w:spacing w:after="0" w:line="240" w:lineRule="auto"/>
        <w:jc w:val="both"/>
        <w:rPr>
          <w:rFonts w:asciiTheme="minorHAnsi" w:hAnsiTheme="minorHAnsi" w:cstheme="minorHAnsi"/>
          <w:sz w:val="20"/>
          <w:szCs w:val="20"/>
        </w:rPr>
      </w:pPr>
    </w:p>
    <w:p w14:paraId="6DA35270" w14:textId="77777777" w:rsidR="00DD67AD" w:rsidRPr="00DD67AD" w:rsidRDefault="00DD67AD" w:rsidP="00DD67AD">
      <w:pPr>
        <w:spacing w:after="0" w:line="240" w:lineRule="auto"/>
        <w:jc w:val="both"/>
        <w:rPr>
          <w:rFonts w:asciiTheme="minorHAnsi" w:hAnsiTheme="minorHAnsi" w:cstheme="minorHAnsi"/>
          <w:b/>
          <w:bCs/>
          <w:sz w:val="20"/>
          <w:szCs w:val="20"/>
        </w:rPr>
      </w:pPr>
      <w:r w:rsidRPr="00DD67AD">
        <w:rPr>
          <w:rFonts w:asciiTheme="minorHAnsi" w:hAnsiTheme="minorHAnsi" w:cstheme="minorHAnsi"/>
          <w:b/>
          <w:bCs/>
          <w:sz w:val="20"/>
          <w:szCs w:val="20"/>
        </w:rPr>
        <w:lastRenderedPageBreak/>
        <w:t xml:space="preserve">1.- </w:t>
      </w:r>
      <w:r w:rsidRPr="00DD67AD">
        <w:rPr>
          <w:rFonts w:asciiTheme="minorHAnsi" w:hAnsiTheme="minorHAnsi" w:cstheme="minorHAnsi"/>
          <w:b/>
          <w:bCs/>
          <w:sz w:val="20"/>
          <w:szCs w:val="20"/>
          <w:u w:val="single"/>
        </w:rPr>
        <w:t>USUARIOS DE BASE DE DATOS</w:t>
      </w:r>
    </w:p>
    <w:p w14:paraId="2D9E815C" w14:textId="77777777" w:rsidR="00DD67AD" w:rsidRPr="00DD67AD" w:rsidRDefault="00DD67AD" w:rsidP="00DD67AD">
      <w:pPr>
        <w:spacing w:after="0" w:line="240" w:lineRule="auto"/>
        <w:jc w:val="center"/>
        <w:rPr>
          <w:rFonts w:asciiTheme="minorHAnsi" w:hAnsiTheme="minorHAnsi" w:cstheme="minorHAnsi"/>
          <w:b/>
          <w:bCs/>
          <w:sz w:val="20"/>
          <w:szCs w:val="20"/>
        </w:rPr>
      </w:pPr>
    </w:p>
    <w:p w14:paraId="34D564D7" w14:textId="77777777" w:rsidR="00DD67AD" w:rsidRPr="00DD67AD" w:rsidRDefault="00DD67AD" w:rsidP="00DD67AD">
      <w:pPr>
        <w:spacing w:after="0" w:line="240" w:lineRule="auto"/>
        <w:jc w:val="center"/>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35AA1041" wp14:editId="583E4CDA">
            <wp:extent cx="3907253" cy="20601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994" cy="2089550"/>
                    </a:xfrm>
                    <a:prstGeom prst="rect">
                      <a:avLst/>
                    </a:prstGeom>
                    <a:noFill/>
                  </pic:spPr>
                </pic:pic>
              </a:graphicData>
            </a:graphic>
          </wp:inline>
        </w:drawing>
      </w:r>
    </w:p>
    <w:p w14:paraId="05625885" w14:textId="523720C3" w:rsidR="004A1303" w:rsidRPr="004A1303" w:rsidRDefault="00DD67AD" w:rsidP="00DD67AD">
      <w:pPr>
        <w:spacing w:after="0" w:line="240" w:lineRule="auto"/>
        <w:jc w:val="both"/>
        <w:rPr>
          <w:rFonts w:asciiTheme="minorHAnsi" w:hAnsiTheme="minorHAnsi" w:cstheme="minorHAnsi"/>
          <w:b/>
          <w:bCs/>
          <w:sz w:val="16"/>
          <w:szCs w:val="16"/>
        </w:rPr>
      </w:pPr>
      <w:r w:rsidRPr="00DD67AD">
        <w:rPr>
          <w:rFonts w:asciiTheme="minorHAnsi" w:hAnsiTheme="minorHAnsi" w:cstheme="minorHAnsi"/>
          <w:b/>
          <w:bCs/>
          <w:sz w:val="20"/>
          <w:szCs w:val="20"/>
        </w:rPr>
        <w:tab/>
      </w:r>
      <w:r w:rsidRPr="00DD67AD">
        <w:rPr>
          <w:rFonts w:asciiTheme="minorHAnsi" w:hAnsiTheme="minorHAnsi" w:cstheme="minorHAnsi"/>
          <w:b/>
          <w:bCs/>
          <w:sz w:val="20"/>
          <w:szCs w:val="20"/>
        </w:rPr>
        <w:tab/>
      </w:r>
      <w:r w:rsidRPr="00DD67AD">
        <w:rPr>
          <w:rFonts w:asciiTheme="minorHAnsi" w:hAnsiTheme="minorHAnsi" w:cstheme="minorHAnsi"/>
          <w:b/>
          <w:bCs/>
          <w:sz w:val="20"/>
          <w:szCs w:val="20"/>
        </w:rPr>
        <w:tab/>
      </w:r>
    </w:p>
    <w:p w14:paraId="798A4B57" w14:textId="58FD3836" w:rsidR="00DD67AD" w:rsidRPr="004A1303" w:rsidRDefault="00DD67AD" w:rsidP="00DD67AD">
      <w:pPr>
        <w:spacing w:after="0" w:line="240" w:lineRule="auto"/>
        <w:jc w:val="both"/>
        <w:rPr>
          <w:rFonts w:asciiTheme="minorHAnsi" w:hAnsiTheme="minorHAnsi" w:cstheme="minorHAnsi"/>
          <w:bCs/>
          <w:sz w:val="16"/>
          <w:szCs w:val="16"/>
        </w:rPr>
      </w:pPr>
      <w:r w:rsidRPr="00DD67AD">
        <w:rPr>
          <w:rFonts w:asciiTheme="minorHAnsi" w:hAnsiTheme="minorHAnsi" w:cstheme="minorHAnsi"/>
          <w:b/>
          <w:bCs/>
          <w:sz w:val="20"/>
          <w:szCs w:val="20"/>
        </w:rPr>
        <w:tab/>
      </w:r>
      <w:r w:rsidRPr="00DD67AD">
        <w:rPr>
          <w:rFonts w:asciiTheme="minorHAnsi" w:hAnsiTheme="minorHAnsi" w:cstheme="minorHAnsi"/>
          <w:b/>
          <w:bCs/>
          <w:sz w:val="20"/>
          <w:szCs w:val="20"/>
        </w:rPr>
        <w:tab/>
      </w:r>
      <w:r w:rsidRPr="00DD67AD">
        <w:rPr>
          <w:rFonts w:asciiTheme="minorHAnsi" w:hAnsiTheme="minorHAnsi" w:cstheme="minorHAnsi"/>
          <w:b/>
          <w:bCs/>
          <w:sz w:val="20"/>
          <w:szCs w:val="20"/>
        </w:rPr>
        <w:tab/>
      </w:r>
    </w:p>
    <w:p w14:paraId="4EAB6AC5" w14:textId="2758FC12" w:rsidR="00DD67AD" w:rsidRDefault="00DD67AD" w:rsidP="00DD67AD">
      <w:pPr>
        <w:spacing w:after="0" w:line="240" w:lineRule="auto"/>
        <w:jc w:val="both"/>
        <w:rPr>
          <w:rFonts w:asciiTheme="minorHAnsi" w:hAnsiTheme="minorHAnsi" w:cstheme="minorHAnsi"/>
          <w:b/>
          <w:bCs/>
          <w:sz w:val="20"/>
          <w:szCs w:val="20"/>
          <w:u w:val="single"/>
        </w:rPr>
      </w:pPr>
      <w:r w:rsidRPr="00DD67AD">
        <w:rPr>
          <w:rFonts w:asciiTheme="minorHAnsi" w:hAnsiTheme="minorHAnsi" w:cstheme="minorHAnsi"/>
          <w:b/>
          <w:bCs/>
          <w:sz w:val="20"/>
          <w:szCs w:val="20"/>
        </w:rPr>
        <w:t xml:space="preserve">2.- </w:t>
      </w:r>
      <w:r w:rsidRPr="00DD67AD">
        <w:rPr>
          <w:rFonts w:asciiTheme="minorHAnsi" w:hAnsiTheme="minorHAnsi" w:cstheme="minorHAnsi"/>
          <w:b/>
          <w:bCs/>
          <w:sz w:val="20"/>
          <w:szCs w:val="20"/>
          <w:u w:val="single"/>
        </w:rPr>
        <w:t>TAREAS QUE REALIZAN</w:t>
      </w:r>
    </w:p>
    <w:p w14:paraId="1BCB154F" w14:textId="77777777" w:rsidR="004A1303" w:rsidRPr="00DD67AD" w:rsidRDefault="004A1303" w:rsidP="00DD67AD">
      <w:pPr>
        <w:spacing w:after="0" w:line="240" w:lineRule="auto"/>
        <w:jc w:val="both"/>
        <w:rPr>
          <w:rFonts w:asciiTheme="minorHAnsi" w:hAnsiTheme="minorHAnsi" w:cstheme="minorHAnsi"/>
          <w:b/>
          <w:bCs/>
          <w:sz w:val="20"/>
          <w:szCs w:val="20"/>
        </w:rPr>
      </w:pPr>
    </w:p>
    <w:tbl>
      <w:tblPr>
        <w:tblStyle w:val="Tablaconcuadrcula"/>
        <w:tblW w:w="9072" w:type="dxa"/>
        <w:jc w:val="center"/>
        <w:tblLook w:val="04A0" w:firstRow="1" w:lastRow="0" w:firstColumn="1" w:lastColumn="0" w:noHBand="0" w:noVBand="1"/>
      </w:tblPr>
      <w:tblGrid>
        <w:gridCol w:w="1026"/>
        <w:gridCol w:w="1711"/>
        <w:gridCol w:w="6335"/>
      </w:tblGrid>
      <w:tr w:rsidR="00DD67AD" w:rsidRPr="00DD67AD" w14:paraId="5F539675" w14:textId="77777777" w:rsidTr="004A1303">
        <w:trPr>
          <w:jc w:val="center"/>
        </w:trPr>
        <w:tc>
          <w:tcPr>
            <w:tcW w:w="2464" w:type="dxa"/>
            <w:gridSpan w:val="2"/>
            <w:tcBorders>
              <w:bottom w:val="single" w:sz="4" w:space="0" w:color="auto"/>
            </w:tcBorders>
          </w:tcPr>
          <w:p w14:paraId="212BF138" w14:textId="77777777" w:rsidR="00DD67AD" w:rsidRPr="00DD67AD" w:rsidRDefault="00DD67AD" w:rsidP="00D62DD8">
            <w:pPr>
              <w:jc w:val="center"/>
              <w:rPr>
                <w:rFonts w:asciiTheme="minorHAnsi" w:hAnsiTheme="minorHAnsi" w:cstheme="minorHAnsi"/>
                <w:b/>
                <w:bCs/>
                <w:sz w:val="20"/>
                <w:szCs w:val="20"/>
              </w:rPr>
            </w:pPr>
            <w:r w:rsidRPr="00DD67AD">
              <w:rPr>
                <w:rFonts w:asciiTheme="minorHAnsi" w:hAnsiTheme="minorHAnsi" w:cstheme="minorHAnsi"/>
                <w:b/>
                <w:bCs/>
                <w:sz w:val="20"/>
                <w:szCs w:val="20"/>
              </w:rPr>
              <w:t>USUARIO</w:t>
            </w:r>
          </w:p>
        </w:tc>
        <w:tc>
          <w:tcPr>
            <w:tcW w:w="6608" w:type="dxa"/>
          </w:tcPr>
          <w:p w14:paraId="2DD1A92B" w14:textId="77777777" w:rsidR="00DD67AD" w:rsidRPr="00DD67AD" w:rsidRDefault="00DD67AD" w:rsidP="00D62DD8">
            <w:pPr>
              <w:jc w:val="center"/>
              <w:rPr>
                <w:rFonts w:asciiTheme="minorHAnsi" w:hAnsiTheme="minorHAnsi" w:cstheme="minorHAnsi"/>
                <w:b/>
                <w:bCs/>
                <w:sz w:val="20"/>
                <w:szCs w:val="20"/>
              </w:rPr>
            </w:pPr>
            <w:r w:rsidRPr="00DD67AD">
              <w:rPr>
                <w:rFonts w:asciiTheme="minorHAnsi" w:hAnsiTheme="minorHAnsi" w:cstheme="minorHAnsi"/>
                <w:b/>
                <w:bCs/>
                <w:sz w:val="20"/>
                <w:szCs w:val="20"/>
              </w:rPr>
              <w:t>TAREAS QUE REALIZAN</w:t>
            </w:r>
          </w:p>
        </w:tc>
      </w:tr>
      <w:tr w:rsidR="00DD67AD" w:rsidRPr="00DD67AD" w14:paraId="7D62EC10" w14:textId="77777777" w:rsidTr="004A1303">
        <w:trPr>
          <w:jc w:val="center"/>
        </w:trPr>
        <w:tc>
          <w:tcPr>
            <w:tcW w:w="747" w:type="dxa"/>
            <w:tcBorders>
              <w:bottom w:val="single" w:sz="4" w:space="0" w:color="auto"/>
              <w:right w:val="nil"/>
            </w:tcBorders>
          </w:tcPr>
          <w:p w14:paraId="24BFFD6B"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69172CB9" wp14:editId="391B93C4">
                  <wp:extent cx="504000" cy="50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r w:rsidRPr="00DD67AD">
              <w:rPr>
                <w:rFonts w:asciiTheme="minorHAnsi" w:eastAsiaTheme="minorEastAsia" w:hAnsiTheme="minorHAnsi" w:cstheme="minorHAnsi"/>
                <w:b/>
                <w:bCs/>
                <w:color w:val="000000" w:themeColor="text1"/>
                <w:kern w:val="24"/>
                <w:sz w:val="20"/>
                <w:szCs w:val="20"/>
                <w:lang w:eastAsia="es-CL"/>
              </w:rPr>
              <w:t xml:space="preserve"> </w:t>
            </w:r>
          </w:p>
        </w:tc>
        <w:tc>
          <w:tcPr>
            <w:tcW w:w="1717" w:type="dxa"/>
            <w:tcBorders>
              <w:left w:val="nil"/>
              <w:bottom w:val="single" w:sz="4" w:space="0" w:color="auto"/>
            </w:tcBorders>
            <w:vAlign w:val="center"/>
          </w:tcPr>
          <w:p w14:paraId="7469AF76"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MDY2131_P13_1</w:t>
            </w:r>
          </w:p>
        </w:tc>
        <w:tc>
          <w:tcPr>
            <w:tcW w:w="6608" w:type="dxa"/>
            <w:vAlign w:val="center"/>
          </w:tcPr>
          <w:p w14:paraId="157D278C" w14:textId="77777777" w:rsidR="00DD67AD" w:rsidRPr="00DD67AD" w:rsidRDefault="00DD67AD" w:rsidP="00D62DD8">
            <w:pPr>
              <w:jc w:val="both"/>
              <w:rPr>
                <w:rFonts w:asciiTheme="minorHAnsi" w:hAnsiTheme="minorHAnsi" w:cstheme="minorHAnsi"/>
                <w:sz w:val="20"/>
                <w:szCs w:val="20"/>
              </w:rPr>
            </w:pPr>
            <w:r w:rsidRPr="00DD67AD">
              <w:rPr>
                <w:rFonts w:asciiTheme="minorHAnsi" w:hAnsiTheme="minorHAnsi" w:cstheme="minorHAnsi"/>
                <w:sz w:val="20"/>
                <w:szCs w:val="20"/>
              </w:rPr>
              <w:t xml:space="preserve">Usuario dueño de las tablas definidas en el Modelo que se adjunta como ANEXO A, y que se crean en la base de datos ejecutando el script </w:t>
            </w:r>
            <w:proofErr w:type="spellStart"/>
            <w:r w:rsidRPr="00DD67AD">
              <w:rPr>
                <w:rFonts w:asciiTheme="minorHAnsi" w:hAnsiTheme="minorHAnsi" w:cstheme="minorHAnsi"/>
                <w:b/>
                <w:bCs/>
                <w:sz w:val="20"/>
                <w:szCs w:val="20"/>
              </w:rPr>
              <w:t>crea_pobla_tablas_bd_KOPERA.sql</w:t>
            </w:r>
            <w:proofErr w:type="spellEnd"/>
          </w:p>
        </w:tc>
      </w:tr>
      <w:tr w:rsidR="00DD67AD" w:rsidRPr="00DD67AD" w14:paraId="4BCBA83B" w14:textId="77777777" w:rsidTr="004A1303">
        <w:trPr>
          <w:trHeight w:val="784"/>
          <w:jc w:val="center"/>
        </w:trPr>
        <w:tc>
          <w:tcPr>
            <w:tcW w:w="747" w:type="dxa"/>
            <w:tcBorders>
              <w:bottom w:val="single" w:sz="4" w:space="0" w:color="auto"/>
              <w:right w:val="nil"/>
            </w:tcBorders>
            <w:vAlign w:val="center"/>
          </w:tcPr>
          <w:p w14:paraId="57072995"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7200A8E2" wp14:editId="1E5BC869">
                  <wp:extent cx="507171" cy="5040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171" cy="504000"/>
                          </a:xfrm>
                          <a:prstGeom prst="rect">
                            <a:avLst/>
                          </a:prstGeom>
                          <a:noFill/>
                        </pic:spPr>
                      </pic:pic>
                    </a:graphicData>
                  </a:graphic>
                </wp:inline>
              </w:drawing>
            </w:r>
          </w:p>
        </w:tc>
        <w:tc>
          <w:tcPr>
            <w:tcW w:w="1717" w:type="dxa"/>
            <w:tcBorders>
              <w:left w:val="nil"/>
              <w:bottom w:val="single" w:sz="4" w:space="0" w:color="auto"/>
            </w:tcBorders>
            <w:vAlign w:val="center"/>
          </w:tcPr>
          <w:p w14:paraId="48D31810"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MDY2131_P13_2</w:t>
            </w:r>
          </w:p>
          <w:p w14:paraId="654EFCF8"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MDY2131_P13_3</w:t>
            </w:r>
          </w:p>
        </w:tc>
        <w:tc>
          <w:tcPr>
            <w:tcW w:w="6608" w:type="dxa"/>
            <w:vAlign w:val="center"/>
          </w:tcPr>
          <w:p w14:paraId="224BAA29" w14:textId="77777777" w:rsidR="00DD67AD" w:rsidRPr="00DD67AD" w:rsidRDefault="00DD67AD" w:rsidP="00D62DD8">
            <w:pPr>
              <w:jc w:val="both"/>
              <w:rPr>
                <w:rFonts w:asciiTheme="minorHAnsi" w:hAnsiTheme="minorHAnsi" w:cstheme="minorHAnsi"/>
                <w:sz w:val="20"/>
                <w:szCs w:val="20"/>
              </w:rPr>
            </w:pPr>
            <w:r w:rsidRPr="00DD67AD">
              <w:rPr>
                <w:rFonts w:asciiTheme="minorHAnsi" w:hAnsiTheme="minorHAnsi" w:cstheme="minorHAnsi"/>
                <w:sz w:val="20"/>
                <w:szCs w:val="20"/>
              </w:rPr>
              <w:t>Usuarios genéricos que serán usados por todos los Desarrolladores del Sistema Informático Bancario</w:t>
            </w:r>
          </w:p>
        </w:tc>
      </w:tr>
      <w:tr w:rsidR="00DD67AD" w:rsidRPr="00DD67AD" w14:paraId="1A453286" w14:textId="77777777" w:rsidTr="004A1303">
        <w:trPr>
          <w:trHeight w:val="754"/>
          <w:jc w:val="center"/>
        </w:trPr>
        <w:tc>
          <w:tcPr>
            <w:tcW w:w="747" w:type="dxa"/>
            <w:tcBorders>
              <w:bottom w:val="single" w:sz="4" w:space="0" w:color="auto"/>
              <w:right w:val="nil"/>
            </w:tcBorders>
            <w:vAlign w:val="center"/>
          </w:tcPr>
          <w:p w14:paraId="5F01C842"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4224239C" wp14:editId="7F76EBBD">
                  <wp:extent cx="504000" cy="50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p>
        </w:tc>
        <w:tc>
          <w:tcPr>
            <w:tcW w:w="1717" w:type="dxa"/>
            <w:tcBorders>
              <w:left w:val="nil"/>
              <w:bottom w:val="single" w:sz="4" w:space="0" w:color="auto"/>
            </w:tcBorders>
            <w:vAlign w:val="center"/>
          </w:tcPr>
          <w:p w14:paraId="626C6A3C"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MDY2131_P13_4</w:t>
            </w:r>
          </w:p>
        </w:tc>
        <w:tc>
          <w:tcPr>
            <w:tcW w:w="6608" w:type="dxa"/>
            <w:vAlign w:val="center"/>
          </w:tcPr>
          <w:p w14:paraId="74346CF7" w14:textId="77777777" w:rsidR="00DD67AD" w:rsidRPr="00DD67AD" w:rsidRDefault="00DD67AD" w:rsidP="00D62DD8">
            <w:pPr>
              <w:jc w:val="both"/>
              <w:rPr>
                <w:rFonts w:asciiTheme="minorHAnsi" w:hAnsiTheme="minorHAnsi" w:cstheme="minorHAnsi"/>
                <w:sz w:val="20"/>
                <w:szCs w:val="20"/>
              </w:rPr>
            </w:pPr>
            <w:r w:rsidRPr="00DD67AD">
              <w:rPr>
                <w:rFonts w:asciiTheme="minorHAnsi" w:hAnsiTheme="minorHAnsi" w:cstheme="minorHAnsi"/>
                <w:sz w:val="20"/>
                <w:szCs w:val="20"/>
              </w:rPr>
              <w:t>Usuario genérico que ejecuta los informes construidos por el usuario MDY2131_P13_2 correspondiente al área de recursos humanos de KOPERA</w:t>
            </w:r>
          </w:p>
        </w:tc>
      </w:tr>
      <w:tr w:rsidR="00DD67AD" w:rsidRPr="00DD67AD" w14:paraId="6AE9B4CB" w14:textId="77777777" w:rsidTr="004A1303">
        <w:trPr>
          <w:trHeight w:val="736"/>
          <w:jc w:val="center"/>
        </w:trPr>
        <w:tc>
          <w:tcPr>
            <w:tcW w:w="747" w:type="dxa"/>
            <w:tcBorders>
              <w:right w:val="nil"/>
            </w:tcBorders>
            <w:vAlign w:val="center"/>
          </w:tcPr>
          <w:p w14:paraId="6BAFFCA5" w14:textId="77777777" w:rsidR="00DD67AD" w:rsidRPr="00DD67AD" w:rsidRDefault="00DD67AD" w:rsidP="00D62DD8">
            <w:pPr>
              <w:jc w:val="both"/>
              <w:rPr>
                <w:rFonts w:asciiTheme="minorHAnsi" w:hAnsiTheme="minorHAnsi" w:cstheme="minorHAnsi"/>
                <w:b/>
                <w:bCs/>
                <w:noProof/>
                <w:sz w:val="20"/>
                <w:szCs w:val="20"/>
              </w:rPr>
            </w:pPr>
            <w:r w:rsidRPr="00DD67AD">
              <w:rPr>
                <w:rFonts w:asciiTheme="minorHAnsi" w:hAnsiTheme="minorHAnsi" w:cstheme="minorHAnsi"/>
                <w:b/>
                <w:bCs/>
                <w:noProof/>
                <w:sz w:val="20"/>
                <w:szCs w:val="20"/>
                <w:lang w:eastAsia="es-CL"/>
              </w:rPr>
              <w:drawing>
                <wp:inline distT="0" distB="0" distL="0" distR="0" wp14:anchorId="103EAA39" wp14:editId="4F150A39">
                  <wp:extent cx="504000" cy="50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p>
        </w:tc>
        <w:tc>
          <w:tcPr>
            <w:tcW w:w="1717" w:type="dxa"/>
            <w:tcBorders>
              <w:left w:val="nil"/>
            </w:tcBorders>
            <w:vAlign w:val="center"/>
          </w:tcPr>
          <w:p w14:paraId="597C2819" w14:textId="77777777" w:rsidR="00DD67AD" w:rsidRPr="00DD67AD" w:rsidRDefault="00DD67AD" w:rsidP="00D62DD8">
            <w:pPr>
              <w:rPr>
                <w:rFonts w:asciiTheme="minorHAnsi" w:hAnsiTheme="minorHAnsi" w:cstheme="minorHAnsi"/>
                <w:b/>
                <w:bCs/>
                <w:sz w:val="20"/>
                <w:szCs w:val="20"/>
              </w:rPr>
            </w:pPr>
            <w:r w:rsidRPr="00DD67AD">
              <w:rPr>
                <w:rFonts w:asciiTheme="minorHAnsi" w:hAnsiTheme="minorHAnsi" w:cstheme="minorHAnsi"/>
                <w:b/>
                <w:bCs/>
                <w:sz w:val="20"/>
                <w:szCs w:val="20"/>
              </w:rPr>
              <w:t>MDY2131_P13_5</w:t>
            </w:r>
          </w:p>
          <w:p w14:paraId="0B1B1F20"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MDY2131_P13_6</w:t>
            </w:r>
          </w:p>
        </w:tc>
        <w:tc>
          <w:tcPr>
            <w:tcW w:w="6608" w:type="dxa"/>
            <w:vAlign w:val="center"/>
          </w:tcPr>
          <w:p w14:paraId="2A85D283" w14:textId="77777777" w:rsidR="00DD67AD" w:rsidRPr="00DD67AD" w:rsidRDefault="00DD67AD" w:rsidP="00D62DD8">
            <w:pPr>
              <w:jc w:val="both"/>
              <w:rPr>
                <w:rFonts w:asciiTheme="minorHAnsi" w:hAnsiTheme="minorHAnsi" w:cstheme="minorHAnsi"/>
                <w:sz w:val="20"/>
                <w:szCs w:val="20"/>
              </w:rPr>
            </w:pPr>
            <w:r w:rsidRPr="00DD67AD">
              <w:rPr>
                <w:rFonts w:asciiTheme="minorHAnsi" w:hAnsiTheme="minorHAnsi" w:cstheme="minorHAnsi"/>
                <w:sz w:val="20"/>
                <w:szCs w:val="20"/>
              </w:rPr>
              <w:t>Usuarios genéricos que ejecutan los informes del construidos por el usuario MDY2131_P13_3 relacionados a las transacciones realizadas por los clientes de KOPERA.</w:t>
            </w:r>
          </w:p>
        </w:tc>
      </w:tr>
    </w:tbl>
    <w:p w14:paraId="22C9BB58" w14:textId="77777777" w:rsidR="00DD67AD" w:rsidRPr="00DD67AD" w:rsidRDefault="00DD67AD" w:rsidP="00DD67AD">
      <w:pPr>
        <w:spacing w:after="0" w:line="240" w:lineRule="auto"/>
        <w:jc w:val="both"/>
        <w:rPr>
          <w:rFonts w:asciiTheme="minorHAnsi" w:hAnsiTheme="minorHAnsi" w:cstheme="minorHAnsi"/>
          <w:b/>
          <w:bCs/>
          <w:sz w:val="20"/>
          <w:szCs w:val="20"/>
        </w:rPr>
      </w:pPr>
    </w:p>
    <w:p w14:paraId="147879BD" w14:textId="77777777" w:rsidR="00DD67AD" w:rsidRPr="00DD67AD" w:rsidRDefault="00DD67AD" w:rsidP="00DD67AD">
      <w:pPr>
        <w:spacing w:after="0" w:line="240" w:lineRule="auto"/>
        <w:jc w:val="both"/>
        <w:rPr>
          <w:rFonts w:asciiTheme="minorHAnsi" w:hAnsiTheme="minorHAnsi" w:cstheme="minorHAnsi"/>
          <w:b/>
          <w:bCs/>
          <w:sz w:val="20"/>
          <w:szCs w:val="20"/>
        </w:rPr>
      </w:pPr>
    </w:p>
    <w:p w14:paraId="6CE2FB95" w14:textId="77777777" w:rsidR="00DD67AD" w:rsidRPr="00DD67AD" w:rsidRDefault="00DD67AD" w:rsidP="00DD67AD">
      <w:pPr>
        <w:spacing w:after="0" w:line="240" w:lineRule="auto"/>
        <w:jc w:val="both"/>
        <w:rPr>
          <w:rFonts w:asciiTheme="minorHAnsi" w:hAnsiTheme="minorHAnsi" w:cstheme="minorHAnsi"/>
          <w:b/>
          <w:bCs/>
          <w:sz w:val="20"/>
          <w:szCs w:val="20"/>
        </w:rPr>
      </w:pPr>
      <w:r w:rsidRPr="00DD67AD">
        <w:rPr>
          <w:rFonts w:asciiTheme="minorHAnsi" w:hAnsiTheme="minorHAnsi" w:cstheme="minorHAnsi"/>
          <w:b/>
          <w:bCs/>
          <w:sz w:val="20"/>
          <w:szCs w:val="20"/>
        </w:rPr>
        <w:t xml:space="preserve">3.- </w:t>
      </w:r>
      <w:r w:rsidRPr="00DD67AD">
        <w:rPr>
          <w:rFonts w:asciiTheme="minorHAnsi" w:hAnsiTheme="minorHAnsi" w:cstheme="minorHAnsi"/>
          <w:b/>
          <w:bCs/>
          <w:sz w:val="20"/>
          <w:szCs w:val="20"/>
          <w:u w:val="single"/>
        </w:rPr>
        <w:t>ACCIONES QUE PUEDEN REALIZAR EN LA BASE DE DATOS</w:t>
      </w:r>
    </w:p>
    <w:p w14:paraId="5ADA7E9C" w14:textId="77777777" w:rsidR="00DD67AD" w:rsidRPr="00DD67AD" w:rsidRDefault="00DD67AD" w:rsidP="00DD67AD">
      <w:pPr>
        <w:spacing w:after="0" w:line="240" w:lineRule="auto"/>
        <w:jc w:val="both"/>
        <w:rPr>
          <w:rFonts w:asciiTheme="minorHAnsi" w:hAnsiTheme="minorHAnsi" w:cstheme="minorHAnsi"/>
          <w:b/>
          <w:bCs/>
          <w:sz w:val="20"/>
          <w:szCs w:val="20"/>
        </w:rPr>
      </w:pPr>
    </w:p>
    <w:p w14:paraId="0B380DB4" w14:textId="77777777" w:rsidR="00DD67AD" w:rsidRPr="00DD67AD" w:rsidRDefault="00DD67AD" w:rsidP="00DD67AD">
      <w:pPr>
        <w:spacing w:after="0" w:line="240" w:lineRule="auto"/>
        <w:jc w:val="center"/>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75360B6A" wp14:editId="3560D220">
            <wp:extent cx="4311840" cy="22518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9772" cy="2276913"/>
                    </a:xfrm>
                    <a:prstGeom prst="rect">
                      <a:avLst/>
                    </a:prstGeom>
                    <a:noFill/>
                  </pic:spPr>
                </pic:pic>
              </a:graphicData>
            </a:graphic>
          </wp:inline>
        </w:drawing>
      </w:r>
    </w:p>
    <w:p w14:paraId="00725C81" w14:textId="25F29F4D" w:rsidR="00DD67AD" w:rsidRDefault="00DD67AD" w:rsidP="00DD67AD">
      <w:pPr>
        <w:spacing w:after="0" w:line="240" w:lineRule="auto"/>
        <w:jc w:val="both"/>
        <w:rPr>
          <w:rFonts w:asciiTheme="minorHAnsi" w:hAnsiTheme="minorHAnsi" w:cstheme="minorHAnsi"/>
          <w:b/>
          <w:bCs/>
          <w:sz w:val="20"/>
          <w:szCs w:val="20"/>
        </w:rPr>
      </w:pPr>
    </w:p>
    <w:p w14:paraId="3E53777D" w14:textId="77777777" w:rsidR="00DD67AD" w:rsidRPr="00DD67AD" w:rsidRDefault="00DD67AD" w:rsidP="00DD67AD">
      <w:pPr>
        <w:spacing w:after="0" w:line="240" w:lineRule="auto"/>
        <w:jc w:val="both"/>
        <w:rPr>
          <w:rFonts w:asciiTheme="minorHAnsi" w:hAnsiTheme="minorHAnsi" w:cstheme="minorHAnsi"/>
          <w:b/>
          <w:bCs/>
          <w:sz w:val="20"/>
          <w:szCs w:val="20"/>
        </w:rPr>
      </w:pPr>
      <w:r w:rsidRPr="00DD67AD">
        <w:rPr>
          <w:rFonts w:asciiTheme="minorHAnsi" w:hAnsiTheme="minorHAnsi" w:cstheme="minorHAnsi"/>
          <w:b/>
          <w:bCs/>
          <w:sz w:val="20"/>
          <w:szCs w:val="20"/>
        </w:rPr>
        <w:lastRenderedPageBreak/>
        <w:t xml:space="preserve">4.- </w:t>
      </w:r>
      <w:r w:rsidRPr="00DD67AD">
        <w:rPr>
          <w:rFonts w:asciiTheme="minorHAnsi" w:hAnsiTheme="minorHAnsi" w:cstheme="minorHAnsi"/>
          <w:b/>
          <w:bCs/>
          <w:sz w:val="20"/>
          <w:szCs w:val="20"/>
          <w:u w:val="single"/>
        </w:rPr>
        <w:t>ACCESO A LOS DATOS Y OBJETOS</w:t>
      </w:r>
    </w:p>
    <w:p w14:paraId="231BB9D9" w14:textId="77777777" w:rsidR="00DD67AD" w:rsidRPr="00DD67AD" w:rsidRDefault="00DD67AD" w:rsidP="00DD67AD">
      <w:pPr>
        <w:spacing w:after="0" w:line="240" w:lineRule="auto"/>
        <w:jc w:val="both"/>
        <w:rPr>
          <w:rFonts w:asciiTheme="minorHAnsi" w:hAnsiTheme="minorHAnsi" w:cstheme="minorHAnsi"/>
          <w:b/>
          <w:bCs/>
          <w:sz w:val="20"/>
          <w:szCs w:val="20"/>
        </w:rPr>
      </w:pPr>
    </w:p>
    <w:tbl>
      <w:tblPr>
        <w:tblStyle w:val="Tablaconcuadrcula"/>
        <w:tblW w:w="9356" w:type="dxa"/>
        <w:jc w:val="center"/>
        <w:tblLook w:val="04A0" w:firstRow="1" w:lastRow="0" w:firstColumn="1" w:lastColumn="0" w:noHBand="0" w:noVBand="1"/>
      </w:tblPr>
      <w:tblGrid>
        <w:gridCol w:w="1026"/>
        <w:gridCol w:w="2036"/>
        <w:gridCol w:w="6294"/>
      </w:tblGrid>
      <w:tr w:rsidR="00DD67AD" w:rsidRPr="00DD67AD" w14:paraId="731DE991" w14:textId="77777777" w:rsidTr="004A1303">
        <w:trPr>
          <w:trHeight w:val="413"/>
          <w:jc w:val="center"/>
        </w:trPr>
        <w:tc>
          <w:tcPr>
            <w:tcW w:w="2596" w:type="dxa"/>
            <w:gridSpan w:val="2"/>
            <w:tcBorders>
              <w:bottom w:val="single" w:sz="4" w:space="0" w:color="auto"/>
            </w:tcBorders>
            <w:vAlign w:val="center"/>
          </w:tcPr>
          <w:p w14:paraId="79B58B0D" w14:textId="77777777" w:rsidR="00DD67AD" w:rsidRPr="00DD67AD" w:rsidRDefault="00DD67AD" w:rsidP="00D62DD8">
            <w:pPr>
              <w:jc w:val="center"/>
              <w:rPr>
                <w:rFonts w:asciiTheme="minorHAnsi" w:hAnsiTheme="minorHAnsi" w:cstheme="minorHAnsi"/>
                <w:b/>
                <w:bCs/>
                <w:sz w:val="20"/>
                <w:szCs w:val="20"/>
              </w:rPr>
            </w:pPr>
            <w:r w:rsidRPr="00DD67AD">
              <w:rPr>
                <w:rFonts w:asciiTheme="minorHAnsi" w:hAnsiTheme="minorHAnsi" w:cstheme="minorHAnsi"/>
                <w:b/>
                <w:bCs/>
                <w:sz w:val="20"/>
                <w:szCs w:val="20"/>
              </w:rPr>
              <w:t>USUARIO</w:t>
            </w:r>
          </w:p>
        </w:tc>
        <w:tc>
          <w:tcPr>
            <w:tcW w:w="6760" w:type="dxa"/>
            <w:vAlign w:val="center"/>
          </w:tcPr>
          <w:p w14:paraId="44A46E07" w14:textId="77777777" w:rsidR="00DD67AD" w:rsidRPr="00DD67AD" w:rsidRDefault="00DD67AD" w:rsidP="00D62DD8">
            <w:pPr>
              <w:jc w:val="center"/>
              <w:rPr>
                <w:rFonts w:asciiTheme="minorHAnsi" w:hAnsiTheme="minorHAnsi" w:cstheme="minorHAnsi"/>
                <w:b/>
                <w:bCs/>
                <w:sz w:val="20"/>
                <w:szCs w:val="20"/>
              </w:rPr>
            </w:pPr>
            <w:r w:rsidRPr="00DD67AD">
              <w:rPr>
                <w:rFonts w:asciiTheme="minorHAnsi" w:hAnsiTheme="minorHAnsi" w:cstheme="minorHAnsi"/>
                <w:b/>
                <w:bCs/>
                <w:sz w:val="20"/>
                <w:szCs w:val="20"/>
              </w:rPr>
              <w:t>ACCESOS</w:t>
            </w:r>
          </w:p>
        </w:tc>
      </w:tr>
      <w:tr w:rsidR="00DD67AD" w:rsidRPr="00DD67AD" w14:paraId="3D7B4C4B" w14:textId="77777777" w:rsidTr="004A1303">
        <w:trPr>
          <w:trHeight w:val="784"/>
          <w:jc w:val="center"/>
        </w:trPr>
        <w:tc>
          <w:tcPr>
            <w:tcW w:w="464" w:type="dxa"/>
            <w:tcBorders>
              <w:bottom w:val="single" w:sz="4" w:space="0" w:color="auto"/>
              <w:right w:val="nil"/>
            </w:tcBorders>
            <w:vAlign w:val="center"/>
          </w:tcPr>
          <w:p w14:paraId="5D965683"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5E69EFC3" wp14:editId="211FF963">
                  <wp:extent cx="507171" cy="5040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171" cy="504000"/>
                          </a:xfrm>
                          <a:prstGeom prst="rect">
                            <a:avLst/>
                          </a:prstGeom>
                          <a:noFill/>
                        </pic:spPr>
                      </pic:pic>
                    </a:graphicData>
                  </a:graphic>
                </wp:inline>
              </w:drawing>
            </w:r>
          </w:p>
        </w:tc>
        <w:tc>
          <w:tcPr>
            <w:tcW w:w="2132" w:type="dxa"/>
            <w:tcBorders>
              <w:left w:val="nil"/>
              <w:bottom w:val="single" w:sz="4" w:space="0" w:color="auto"/>
            </w:tcBorders>
            <w:vAlign w:val="center"/>
          </w:tcPr>
          <w:p w14:paraId="6B81BCB9" w14:textId="77777777" w:rsidR="00DD67AD" w:rsidRPr="00DD67AD" w:rsidRDefault="00DD67AD" w:rsidP="00D62DD8">
            <w:pPr>
              <w:jc w:val="both"/>
              <w:rPr>
                <w:rFonts w:asciiTheme="minorHAnsi" w:hAnsiTheme="minorHAnsi" w:cstheme="minorHAnsi"/>
                <w:b/>
                <w:bCs/>
                <w:sz w:val="20"/>
                <w:szCs w:val="20"/>
              </w:rPr>
            </w:pPr>
            <w:bookmarkStart w:id="0" w:name="_Hlk43502804"/>
            <w:r w:rsidRPr="00DD67AD">
              <w:rPr>
                <w:rFonts w:asciiTheme="minorHAnsi" w:hAnsiTheme="minorHAnsi" w:cstheme="minorHAnsi"/>
                <w:b/>
                <w:bCs/>
                <w:sz w:val="20"/>
                <w:szCs w:val="20"/>
              </w:rPr>
              <w:t>MDY2131_P13_2</w:t>
            </w:r>
          </w:p>
          <w:p w14:paraId="6B31FCF1"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MDY2131_P13_3</w:t>
            </w:r>
            <w:bookmarkEnd w:id="0"/>
          </w:p>
        </w:tc>
        <w:tc>
          <w:tcPr>
            <w:tcW w:w="6760" w:type="dxa"/>
            <w:vAlign w:val="center"/>
          </w:tcPr>
          <w:p w14:paraId="77C18D94"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Consultar información de todas las tablas del usuario MDY2131_P13_1.</w:t>
            </w:r>
          </w:p>
          <w:p w14:paraId="5761537C"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Modificar, insertar y eliminar información en las tablas del usuario MDY2131_P13_1:</w:t>
            </w:r>
          </w:p>
          <w:p w14:paraId="4BCCAB77" w14:textId="77777777" w:rsidR="00DD67AD" w:rsidRPr="00DD67AD" w:rsidRDefault="00DD67AD" w:rsidP="00DD67AD">
            <w:pPr>
              <w:pStyle w:val="Prrafodelista"/>
              <w:numPr>
                <w:ilvl w:val="0"/>
                <w:numId w:val="14"/>
              </w:numPr>
              <w:jc w:val="both"/>
              <w:rPr>
                <w:rFonts w:asciiTheme="minorHAnsi" w:hAnsiTheme="minorHAnsi" w:cstheme="minorHAnsi"/>
                <w:sz w:val="20"/>
                <w:szCs w:val="20"/>
              </w:rPr>
            </w:pPr>
            <w:r w:rsidRPr="00DD67AD">
              <w:rPr>
                <w:rFonts w:asciiTheme="minorHAnsi" w:hAnsiTheme="minorHAnsi" w:cstheme="minorHAnsi"/>
                <w:sz w:val="20"/>
                <w:szCs w:val="20"/>
              </w:rPr>
              <w:t>CREDITO_CLIENTE</w:t>
            </w:r>
          </w:p>
          <w:p w14:paraId="05DAD1E5" w14:textId="77777777" w:rsidR="00DD67AD" w:rsidRPr="00DD67AD" w:rsidRDefault="00DD67AD" w:rsidP="00DD67AD">
            <w:pPr>
              <w:pStyle w:val="Prrafodelista"/>
              <w:numPr>
                <w:ilvl w:val="0"/>
                <w:numId w:val="14"/>
              </w:numPr>
              <w:jc w:val="both"/>
              <w:rPr>
                <w:rFonts w:asciiTheme="minorHAnsi" w:hAnsiTheme="minorHAnsi" w:cstheme="minorHAnsi"/>
                <w:sz w:val="20"/>
                <w:szCs w:val="20"/>
              </w:rPr>
            </w:pPr>
            <w:r w:rsidRPr="00DD67AD">
              <w:rPr>
                <w:rFonts w:asciiTheme="minorHAnsi" w:hAnsiTheme="minorHAnsi" w:cstheme="minorHAnsi"/>
                <w:sz w:val="20"/>
                <w:szCs w:val="20"/>
              </w:rPr>
              <w:t>PRODUCTO_INVERSION_CLIENTE</w:t>
            </w:r>
          </w:p>
          <w:p w14:paraId="36B2F39E" w14:textId="77777777" w:rsidR="00DD67AD" w:rsidRPr="00DD67AD" w:rsidRDefault="00DD67AD" w:rsidP="00DD67AD">
            <w:pPr>
              <w:pStyle w:val="Prrafodelista"/>
              <w:numPr>
                <w:ilvl w:val="0"/>
                <w:numId w:val="14"/>
              </w:numPr>
              <w:jc w:val="both"/>
              <w:rPr>
                <w:rFonts w:asciiTheme="minorHAnsi" w:hAnsiTheme="minorHAnsi" w:cstheme="minorHAnsi"/>
                <w:sz w:val="20"/>
                <w:szCs w:val="20"/>
              </w:rPr>
            </w:pPr>
            <w:r w:rsidRPr="00DD67AD">
              <w:rPr>
                <w:rFonts w:asciiTheme="minorHAnsi" w:hAnsiTheme="minorHAnsi" w:cstheme="minorHAnsi"/>
                <w:sz w:val="20"/>
                <w:szCs w:val="20"/>
              </w:rPr>
              <w:t>CUOTA_CREDITO_CLIENTE.</w:t>
            </w:r>
          </w:p>
          <w:p w14:paraId="0A38BB6F"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Por seguridad de los objetos, todos los informes y consultas SQL que desarrollen NO pueden usar los nombres reales de las tablas.</w:t>
            </w:r>
          </w:p>
        </w:tc>
      </w:tr>
      <w:tr w:rsidR="00DD67AD" w:rsidRPr="00DD67AD" w14:paraId="6DF4A508" w14:textId="77777777" w:rsidTr="004A1303">
        <w:trPr>
          <w:trHeight w:val="754"/>
          <w:jc w:val="center"/>
        </w:trPr>
        <w:tc>
          <w:tcPr>
            <w:tcW w:w="464" w:type="dxa"/>
            <w:tcBorders>
              <w:bottom w:val="single" w:sz="4" w:space="0" w:color="auto"/>
              <w:right w:val="nil"/>
            </w:tcBorders>
            <w:vAlign w:val="center"/>
          </w:tcPr>
          <w:p w14:paraId="3E2AB136"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62AF13DE" wp14:editId="719A21BC">
                  <wp:extent cx="504000" cy="504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p>
        </w:tc>
        <w:tc>
          <w:tcPr>
            <w:tcW w:w="2132" w:type="dxa"/>
            <w:tcBorders>
              <w:left w:val="nil"/>
              <w:bottom w:val="single" w:sz="4" w:space="0" w:color="auto"/>
            </w:tcBorders>
            <w:vAlign w:val="center"/>
          </w:tcPr>
          <w:p w14:paraId="06DD47E7"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MDY2131_P13_4</w:t>
            </w:r>
          </w:p>
        </w:tc>
        <w:tc>
          <w:tcPr>
            <w:tcW w:w="6760" w:type="dxa"/>
            <w:vAlign w:val="center"/>
          </w:tcPr>
          <w:p w14:paraId="721C0FE1"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Usuario genérico que ejecuta los informes construidos por el usuario MDY2131_P13_2 relacionados a las transacciones realizadas por los clientes de KOPERA.</w:t>
            </w:r>
          </w:p>
          <w:p w14:paraId="399A15F6"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Consultar información de las tablas del MDY2131_P13_1:</w:t>
            </w:r>
          </w:p>
          <w:p w14:paraId="67495582"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TIPO_MOVIMIENTO</w:t>
            </w:r>
          </w:p>
          <w:p w14:paraId="03623F96"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SUCURSAL</w:t>
            </w:r>
          </w:p>
          <w:p w14:paraId="6B2E0B6C"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TIPO_CONTRATO</w:t>
            </w:r>
          </w:p>
          <w:p w14:paraId="60791556"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CLIENTE</w:t>
            </w:r>
          </w:p>
          <w:p w14:paraId="20345BB0"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REGION</w:t>
            </w:r>
          </w:p>
          <w:p w14:paraId="13AE2171"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PROVINCIA</w:t>
            </w:r>
          </w:p>
          <w:p w14:paraId="1A45AFDD"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COMUNA</w:t>
            </w:r>
          </w:p>
          <w:p w14:paraId="7E787385" w14:textId="77777777" w:rsidR="00DD67AD" w:rsidRPr="00DD67AD" w:rsidRDefault="00DD67AD" w:rsidP="00DD67AD">
            <w:pPr>
              <w:pStyle w:val="Prrafodelista"/>
              <w:numPr>
                <w:ilvl w:val="0"/>
                <w:numId w:val="18"/>
              </w:numPr>
              <w:jc w:val="both"/>
              <w:rPr>
                <w:rFonts w:asciiTheme="minorHAnsi" w:hAnsiTheme="minorHAnsi" w:cstheme="minorHAnsi"/>
                <w:sz w:val="20"/>
                <w:szCs w:val="20"/>
              </w:rPr>
            </w:pPr>
            <w:r w:rsidRPr="00DD67AD">
              <w:rPr>
                <w:rFonts w:asciiTheme="minorHAnsi" w:hAnsiTheme="minorHAnsi" w:cstheme="minorHAnsi"/>
                <w:sz w:val="20"/>
                <w:szCs w:val="20"/>
              </w:rPr>
              <w:t>Por seguridad de los objetos NO puede acceder a las tablas usando los nombres reales de las tablas.</w:t>
            </w:r>
          </w:p>
        </w:tc>
      </w:tr>
      <w:tr w:rsidR="00DD67AD" w:rsidRPr="00DD67AD" w14:paraId="7319E241" w14:textId="77777777" w:rsidTr="004A1303">
        <w:trPr>
          <w:trHeight w:val="736"/>
          <w:jc w:val="center"/>
        </w:trPr>
        <w:tc>
          <w:tcPr>
            <w:tcW w:w="464" w:type="dxa"/>
            <w:tcBorders>
              <w:right w:val="nil"/>
            </w:tcBorders>
            <w:vAlign w:val="center"/>
          </w:tcPr>
          <w:p w14:paraId="5D6C1D83" w14:textId="77777777" w:rsidR="00DD67AD" w:rsidRPr="00DD67AD" w:rsidRDefault="00DD67AD" w:rsidP="00D62DD8">
            <w:pPr>
              <w:jc w:val="both"/>
              <w:rPr>
                <w:rFonts w:asciiTheme="minorHAnsi" w:hAnsiTheme="minorHAnsi" w:cstheme="minorHAnsi"/>
                <w:b/>
                <w:bCs/>
                <w:noProof/>
                <w:sz w:val="20"/>
                <w:szCs w:val="20"/>
              </w:rPr>
            </w:pPr>
            <w:r w:rsidRPr="00DD67AD">
              <w:rPr>
                <w:rFonts w:asciiTheme="minorHAnsi" w:hAnsiTheme="minorHAnsi" w:cstheme="minorHAnsi"/>
                <w:b/>
                <w:bCs/>
                <w:noProof/>
                <w:sz w:val="20"/>
                <w:szCs w:val="20"/>
                <w:lang w:eastAsia="es-CL"/>
              </w:rPr>
              <w:drawing>
                <wp:inline distT="0" distB="0" distL="0" distR="0" wp14:anchorId="410D0D54" wp14:editId="2CC515E0">
                  <wp:extent cx="504000" cy="504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p>
        </w:tc>
        <w:tc>
          <w:tcPr>
            <w:tcW w:w="2132" w:type="dxa"/>
            <w:tcBorders>
              <w:left w:val="nil"/>
            </w:tcBorders>
            <w:vAlign w:val="center"/>
          </w:tcPr>
          <w:p w14:paraId="17B5234D" w14:textId="77777777" w:rsidR="00DD67AD" w:rsidRPr="00DD67AD" w:rsidRDefault="00DD67AD" w:rsidP="00D62DD8">
            <w:pPr>
              <w:rPr>
                <w:rFonts w:asciiTheme="minorHAnsi" w:hAnsiTheme="minorHAnsi" w:cstheme="minorHAnsi"/>
                <w:b/>
                <w:bCs/>
                <w:sz w:val="20"/>
                <w:szCs w:val="20"/>
              </w:rPr>
            </w:pPr>
            <w:bookmarkStart w:id="1" w:name="_Hlk43503539"/>
            <w:r w:rsidRPr="00DD67AD">
              <w:rPr>
                <w:rFonts w:asciiTheme="minorHAnsi" w:hAnsiTheme="minorHAnsi" w:cstheme="minorHAnsi"/>
                <w:b/>
                <w:bCs/>
                <w:sz w:val="20"/>
                <w:szCs w:val="20"/>
              </w:rPr>
              <w:t>MDY2131_P13_5</w:t>
            </w:r>
          </w:p>
          <w:p w14:paraId="1B180C5A" w14:textId="77777777" w:rsidR="00DD67AD" w:rsidRPr="00DD67AD" w:rsidRDefault="00DD67AD" w:rsidP="00D62DD8">
            <w:pPr>
              <w:jc w:val="both"/>
              <w:rPr>
                <w:rFonts w:asciiTheme="minorHAnsi" w:hAnsiTheme="minorHAnsi" w:cstheme="minorHAnsi"/>
                <w:b/>
                <w:bCs/>
                <w:sz w:val="20"/>
                <w:szCs w:val="20"/>
              </w:rPr>
            </w:pPr>
            <w:r w:rsidRPr="00DD67AD">
              <w:rPr>
                <w:rFonts w:asciiTheme="minorHAnsi" w:hAnsiTheme="minorHAnsi" w:cstheme="minorHAnsi"/>
                <w:b/>
                <w:bCs/>
                <w:sz w:val="20"/>
                <w:szCs w:val="20"/>
              </w:rPr>
              <w:t>MDY2131_P13_6</w:t>
            </w:r>
            <w:bookmarkEnd w:id="1"/>
          </w:p>
        </w:tc>
        <w:tc>
          <w:tcPr>
            <w:tcW w:w="6760" w:type="dxa"/>
            <w:vAlign w:val="center"/>
          </w:tcPr>
          <w:p w14:paraId="049EA833" w14:textId="77777777" w:rsidR="00DD67AD" w:rsidRPr="00DD67AD" w:rsidRDefault="00DD67AD" w:rsidP="00DD67AD">
            <w:pPr>
              <w:pStyle w:val="Prrafodelista"/>
              <w:numPr>
                <w:ilvl w:val="0"/>
                <w:numId w:val="17"/>
              </w:numPr>
              <w:jc w:val="both"/>
              <w:rPr>
                <w:rFonts w:asciiTheme="minorHAnsi" w:hAnsiTheme="minorHAnsi" w:cstheme="minorHAnsi"/>
                <w:sz w:val="20"/>
                <w:szCs w:val="20"/>
              </w:rPr>
            </w:pPr>
            <w:r w:rsidRPr="00DD67AD">
              <w:rPr>
                <w:rFonts w:asciiTheme="minorHAnsi" w:hAnsiTheme="minorHAnsi" w:cstheme="minorHAnsi"/>
                <w:sz w:val="20"/>
                <w:szCs w:val="20"/>
              </w:rPr>
              <w:t>Usuarios genéricos que ejecutan los informes construidos por el usuario MDY2131_P13_3 relacionados a información general de los clientes de KOPERA.</w:t>
            </w:r>
          </w:p>
          <w:p w14:paraId="55A7554A"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Consultar información de las tablas del MDY2131_P13_1:</w:t>
            </w:r>
          </w:p>
          <w:p w14:paraId="0F7FCA88"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CLIENTE</w:t>
            </w:r>
          </w:p>
          <w:p w14:paraId="3489844C"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REGION</w:t>
            </w:r>
          </w:p>
          <w:p w14:paraId="1AA516A0"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PROVINCIA</w:t>
            </w:r>
          </w:p>
          <w:p w14:paraId="4A61C8BF" w14:textId="77777777" w:rsidR="00DD67AD" w:rsidRPr="00DD67AD" w:rsidRDefault="00DD67AD" w:rsidP="00DD67AD">
            <w:pPr>
              <w:pStyle w:val="Prrafodelista"/>
              <w:numPr>
                <w:ilvl w:val="0"/>
                <w:numId w:val="16"/>
              </w:numPr>
              <w:jc w:val="both"/>
              <w:rPr>
                <w:rFonts w:asciiTheme="minorHAnsi" w:hAnsiTheme="minorHAnsi" w:cstheme="minorHAnsi"/>
                <w:sz w:val="20"/>
                <w:szCs w:val="20"/>
              </w:rPr>
            </w:pPr>
            <w:r w:rsidRPr="00DD67AD">
              <w:rPr>
                <w:rFonts w:asciiTheme="minorHAnsi" w:hAnsiTheme="minorHAnsi" w:cstheme="minorHAnsi"/>
                <w:sz w:val="20"/>
                <w:szCs w:val="20"/>
              </w:rPr>
              <w:t>COMUNA</w:t>
            </w:r>
          </w:p>
          <w:p w14:paraId="245F3250" w14:textId="77777777" w:rsidR="00DD67AD" w:rsidRPr="00DD67AD" w:rsidRDefault="00DD67AD" w:rsidP="00DD67AD">
            <w:pPr>
              <w:pStyle w:val="Prrafodelista"/>
              <w:numPr>
                <w:ilvl w:val="0"/>
                <w:numId w:val="9"/>
              </w:numPr>
              <w:jc w:val="both"/>
              <w:rPr>
                <w:rFonts w:asciiTheme="minorHAnsi" w:hAnsiTheme="minorHAnsi" w:cstheme="minorHAnsi"/>
                <w:sz w:val="20"/>
                <w:szCs w:val="20"/>
              </w:rPr>
            </w:pPr>
            <w:r w:rsidRPr="00DD67AD">
              <w:rPr>
                <w:rFonts w:asciiTheme="minorHAnsi" w:hAnsiTheme="minorHAnsi" w:cstheme="minorHAnsi"/>
                <w:sz w:val="20"/>
                <w:szCs w:val="20"/>
              </w:rPr>
              <w:t>Por seguridad de los objetos NO pueden acceder a las tablas usando los nombres reales de las tablas.</w:t>
            </w:r>
          </w:p>
        </w:tc>
      </w:tr>
    </w:tbl>
    <w:p w14:paraId="68C3A009" w14:textId="77777777" w:rsidR="00DD67AD" w:rsidRPr="004A1303" w:rsidRDefault="00DD67AD" w:rsidP="00DD67AD">
      <w:pPr>
        <w:spacing w:after="0" w:line="240" w:lineRule="auto"/>
        <w:jc w:val="both"/>
        <w:rPr>
          <w:rFonts w:asciiTheme="minorHAnsi" w:hAnsiTheme="minorHAnsi" w:cstheme="minorHAnsi"/>
          <w:b/>
          <w:bCs/>
          <w:sz w:val="16"/>
          <w:szCs w:val="16"/>
        </w:rPr>
      </w:pPr>
    </w:p>
    <w:p w14:paraId="33DF750D" w14:textId="77777777" w:rsidR="00DD67AD" w:rsidRPr="00DD67AD" w:rsidRDefault="00DD67AD" w:rsidP="00DD67AD">
      <w:pPr>
        <w:spacing w:after="0" w:line="240" w:lineRule="auto"/>
        <w:jc w:val="both"/>
        <w:rPr>
          <w:rFonts w:asciiTheme="minorHAnsi" w:hAnsiTheme="minorHAnsi" w:cstheme="minorHAnsi"/>
          <w:b/>
          <w:bCs/>
          <w:sz w:val="20"/>
          <w:szCs w:val="20"/>
        </w:rPr>
      </w:pPr>
      <w:r w:rsidRPr="00DD67AD">
        <w:rPr>
          <w:rFonts w:asciiTheme="minorHAnsi" w:hAnsiTheme="minorHAnsi" w:cstheme="minorHAnsi"/>
          <w:b/>
          <w:bCs/>
          <w:sz w:val="20"/>
          <w:szCs w:val="20"/>
        </w:rPr>
        <w:t xml:space="preserve">5.- </w:t>
      </w:r>
      <w:r w:rsidRPr="00DD67AD">
        <w:rPr>
          <w:rFonts w:asciiTheme="minorHAnsi" w:hAnsiTheme="minorHAnsi" w:cstheme="minorHAnsi"/>
          <w:b/>
          <w:bCs/>
          <w:sz w:val="20"/>
          <w:szCs w:val="20"/>
          <w:u w:val="single"/>
        </w:rPr>
        <w:t>CONSIDERACIONES AL CREAR LAS CUENTAS DE USUARIOS</w:t>
      </w:r>
    </w:p>
    <w:p w14:paraId="1E9A5043" w14:textId="77777777" w:rsidR="00DD67AD" w:rsidRPr="00DD67AD" w:rsidRDefault="00DD67AD" w:rsidP="00DD67AD">
      <w:pPr>
        <w:spacing w:after="0" w:line="240" w:lineRule="auto"/>
        <w:jc w:val="both"/>
        <w:rPr>
          <w:rFonts w:asciiTheme="minorHAnsi" w:hAnsiTheme="minorHAnsi" w:cstheme="minorHAnsi"/>
          <w:b/>
          <w:bCs/>
          <w:sz w:val="20"/>
          <w:szCs w:val="20"/>
        </w:rPr>
      </w:pPr>
      <w:r w:rsidRPr="00DD67AD">
        <w:rPr>
          <w:rFonts w:asciiTheme="minorHAnsi" w:hAnsiTheme="minorHAnsi" w:cstheme="minorHAnsi"/>
          <w:b/>
          <w:bCs/>
          <w:sz w:val="20"/>
          <w:szCs w:val="20"/>
        </w:rPr>
        <w:tab/>
        <w:t>5.1.- Gestión de Contraseñas:</w:t>
      </w:r>
    </w:p>
    <w:p w14:paraId="2105DA55"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Debe contener un mínimo de 12 caracteres.</w:t>
      </w:r>
    </w:p>
    <w:p w14:paraId="7895A6FF"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Debe contener mínimo 1 </w:t>
      </w:r>
      <w:proofErr w:type="spellStart"/>
      <w:r w:rsidRPr="00DD67AD">
        <w:rPr>
          <w:rFonts w:asciiTheme="minorHAnsi" w:hAnsiTheme="minorHAnsi" w:cstheme="minorHAnsi"/>
          <w:sz w:val="20"/>
          <w:szCs w:val="20"/>
        </w:rPr>
        <w:t>caracter</w:t>
      </w:r>
      <w:proofErr w:type="spellEnd"/>
      <w:r w:rsidRPr="00DD67AD">
        <w:rPr>
          <w:rFonts w:asciiTheme="minorHAnsi" w:hAnsiTheme="minorHAnsi" w:cstheme="minorHAnsi"/>
          <w:sz w:val="20"/>
          <w:szCs w:val="20"/>
        </w:rPr>
        <w:t xml:space="preserve"> en minúscula</w:t>
      </w:r>
    </w:p>
    <w:p w14:paraId="203486B7"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b/>
          <w:bCs/>
          <w:sz w:val="20"/>
          <w:szCs w:val="20"/>
        </w:rPr>
      </w:pPr>
      <w:r w:rsidRPr="00DD67AD">
        <w:rPr>
          <w:rFonts w:asciiTheme="minorHAnsi" w:hAnsiTheme="minorHAnsi" w:cstheme="minorHAnsi"/>
          <w:bCs/>
          <w:sz w:val="20"/>
          <w:szCs w:val="20"/>
        </w:rPr>
        <w:t>Debe contener mínimo 2 caracteres en mayúscula</w:t>
      </w:r>
    </w:p>
    <w:p w14:paraId="1A20DA8C"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b/>
          <w:bCs/>
          <w:sz w:val="20"/>
          <w:szCs w:val="20"/>
        </w:rPr>
      </w:pPr>
      <w:r w:rsidRPr="00DD67AD">
        <w:rPr>
          <w:rFonts w:asciiTheme="minorHAnsi" w:hAnsiTheme="minorHAnsi" w:cstheme="minorHAnsi"/>
          <w:bCs/>
          <w:sz w:val="20"/>
          <w:szCs w:val="20"/>
        </w:rPr>
        <w:t>Debe contener mínimo 2 números</w:t>
      </w:r>
    </w:p>
    <w:p w14:paraId="796CEBF2"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b/>
          <w:bCs/>
          <w:sz w:val="20"/>
          <w:szCs w:val="20"/>
        </w:rPr>
      </w:pPr>
      <w:r w:rsidRPr="00DD67AD">
        <w:rPr>
          <w:rFonts w:asciiTheme="minorHAnsi" w:hAnsiTheme="minorHAnsi" w:cstheme="minorHAnsi"/>
          <w:bCs/>
          <w:sz w:val="20"/>
          <w:szCs w:val="20"/>
        </w:rPr>
        <w:t>No puede contener el nombre de la cuenta de usuario</w:t>
      </w:r>
    </w:p>
    <w:p w14:paraId="62A4A0DE" w14:textId="77777777" w:rsidR="00DD67AD" w:rsidRPr="00DD67AD" w:rsidRDefault="00DD67AD" w:rsidP="00DD67AD">
      <w:pPr>
        <w:spacing w:after="0" w:line="240" w:lineRule="auto"/>
        <w:jc w:val="both"/>
        <w:rPr>
          <w:rFonts w:asciiTheme="minorHAnsi" w:hAnsiTheme="minorHAnsi" w:cstheme="minorHAnsi"/>
          <w:b/>
          <w:bCs/>
          <w:sz w:val="20"/>
          <w:szCs w:val="20"/>
        </w:rPr>
      </w:pPr>
    </w:p>
    <w:p w14:paraId="60BC4B86" w14:textId="77777777" w:rsidR="00DD67AD" w:rsidRPr="00DD67AD" w:rsidRDefault="00DD67AD" w:rsidP="00DD67AD">
      <w:pPr>
        <w:spacing w:after="0" w:line="240" w:lineRule="auto"/>
        <w:ind w:left="708"/>
        <w:jc w:val="both"/>
        <w:rPr>
          <w:rFonts w:asciiTheme="minorHAnsi" w:hAnsiTheme="minorHAnsi" w:cstheme="minorHAnsi"/>
          <w:b/>
          <w:bCs/>
          <w:sz w:val="20"/>
          <w:szCs w:val="20"/>
        </w:rPr>
      </w:pPr>
      <w:r w:rsidRPr="00DD67AD">
        <w:rPr>
          <w:rFonts w:asciiTheme="minorHAnsi" w:hAnsiTheme="minorHAnsi" w:cstheme="minorHAnsi"/>
          <w:b/>
          <w:bCs/>
          <w:sz w:val="20"/>
          <w:szCs w:val="20"/>
        </w:rPr>
        <w:t>5.2.- Gestión de Espacio:</w:t>
      </w:r>
    </w:p>
    <w:p w14:paraId="32AA3C95"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b/>
          <w:bCs/>
          <w:sz w:val="20"/>
          <w:szCs w:val="20"/>
        </w:rPr>
      </w:pPr>
      <w:proofErr w:type="spellStart"/>
      <w:r w:rsidRPr="00DD67AD">
        <w:rPr>
          <w:rFonts w:asciiTheme="minorHAnsi" w:hAnsiTheme="minorHAnsi" w:cstheme="minorHAnsi"/>
          <w:sz w:val="20"/>
          <w:szCs w:val="20"/>
        </w:rPr>
        <w:t>Tablespace</w:t>
      </w:r>
      <w:proofErr w:type="spellEnd"/>
      <w:r w:rsidRPr="00DD67AD">
        <w:rPr>
          <w:rFonts w:asciiTheme="minorHAnsi" w:hAnsiTheme="minorHAnsi" w:cstheme="minorHAnsi"/>
          <w:sz w:val="20"/>
          <w:szCs w:val="20"/>
        </w:rPr>
        <w:t xml:space="preserve"> por defecto: USERS si está usando la Base de Datos es Oracle XE y DATA si está usando la Base de Datos Oracle Cloud.</w:t>
      </w:r>
    </w:p>
    <w:p w14:paraId="47E2DEFE"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b/>
          <w:bCs/>
          <w:sz w:val="20"/>
          <w:szCs w:val="20"/>
        </w:rPr>
      </w:pPr>
      <w:r w:rsidRPr="00DD67AD">
        <w:rPr>
          <w:rFonts w:asciiTheme="minorHAnsi" w:hAnsiTheme="minorHAnsi" w:cstheme="minorHAnsi"/>
          <w:sz w:val="20"/>
          <w:szCs w:val="20"/>
        </w:rPr>
        <w:t xml:space="preserve">Cuota del </w:t>
      </w:r>
      <w:proofErr w:type="spellStart"/>
      <w:r w:rsidRPr="00DD67AD">
        <w:rPr>
          <w:rFonts w:asciiTheme="minorHAnsi" w:hAnsiTheme="minorHAnsi" w:cstheme="minorHAnsi"/>
          <w:sz w:val="20"/>
          <w:szCs w:val="20"/>
        </w:rPr>
        <w:t>Tablespace</w:t>
      </w:r>
      <w:proofErr w:type="spellEnd"/>
      <w:r w:rsidRPr="00DD67AD">
        <w:rPr>
          <w:rFonts w:asciiTheme="minorHAnsi" w:hAnsiTheme="minorHAnsi" w:cstheme="minorHAnsi"/>
          <w:sz w:val="20"/>
          <w:szCs w:val="20"/>
        </w:rPr>
        <w:t xml:space="preserve"> por defecto: </w:t>
      </w:r>
    </w:p>
    <w:p w14:paraId="65919F52" w14:textId="77777777" w:rsidR="00DD67AD" w:rsidRPr="00DD67AD" w:rsidRDefault="00DD67AD" w:rsidP="00DD67AD">
      <w:pPr>
        <w:pStyle w:val="Prrafodelista"/>
        <w:numPr>
          <w:ilvl w:val="2"/>
          <w:numId w:val="9"/>
        </w:numPr>
        <w:spacing w:after="0" w:line="240" w:lineRule="auto"/>
        <w:jc w:val="both"/>
        <w:rPr>
          <w:rFonts w:asciiTheme="minorHAnsi" w:hAnsiTheme="minorHAnsi" w:cstheme="minorHAnsi"/>
          <w:b/>
          <w:bCs/>
          <w:sz w:val="20"/>
          <w:szCs w:val="20"/>
        </w:rPr>
      </w:pPr>
      <w:r w:rsidRPr="00DD67AD">
        <w:rPr>
          <w:rFonts w:asciiTheme="minorHAnsi" w:hAnsiTheme="minorHAnsi" w:cstheme="minorHAnsi"/>
          <w:sz w:val="20"/>
          <w:szCs w:val="20"/>
        </w:rPr>
        <w:t>Usuarios desarrolladores: Ilimitada</w:t>
      </w:r>
    </w:p>
    <w:p w14:paraId="1E99FFF5" w14:textId="77777777" w:rsidR="00DD67AD" w:rsidRPr="00DD67AD" w:rsidRDefault="00DD67AD" w:rsidP="00DD67AD">
      <w:pPr>
        <w:pStyle w:val="Prrafodelista"/>
        <w:numPr>
          <w:ilvl w:val="2"/>
          <w:numId w:val="9"/>
        </w:numPr>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Usuarios que sólo ejecuta informes: 100 MB</w:t>
      </w:r>
    </w:p>
    <w:p w14:paraId="14FD1473" w14:textId="77777777" w:rsidR="00DD67AD" w:rsidRPr="00DD67AD" w:rsidRDefault="00DD67AD" w:rsidP="00DD67AD">
      <w:pPr>
        <w:pStyle w:val="Prrafodelista"/>
        <w:numPr>
          <w:ilvl w:val="1"/>
          <w:numId w:val="9"/>
        </w:numPr>
        <w:spacing w:after="0" w:line="240" w:lineRule="auto"/>
        <w:jc w:val="both"/>
        <w:rPr>
          <w:rFonts w:asciiTheme="minorHAnsi" w:hAnsiTheme="minorHAnsi" w:cstheme="minorHAnsi"/>
          <w:b/>
          <w:bCs/>
          <w:sz w:val="20"/>
          <w:szCs w:val="20"/>
        </w:rPr>
      </w:pPr>
      <w:proofErr w:type="spellStart"/>
      <w:r w:rsidRPr="00DD67AD">
        <w:rPr>
          <w:rFonts w:asciiTheme="minorHAnsi" w:hAnsiTheme="minorHAnsi" w:cstheme="minorHAnsi"/>
          <w:sz w:val="20"/>
          <w:szCs w:val="20"/>
        </w:rPr>
        <w:t>Tablespace</w:t>
      </w:r>
      <w:proofErr w:type="spellEnd"/>
      <w:r w:rsidRPr="00DD67AD">
        <w:rPr>
          <w:rFonts w:asciiTheme="minorHAnsi" w:hAnsiTheme="minorHAnsi" w:cstheme="minorHAnsi"/>
          <w:sz w:val="20"/>
          <w:szCs w:val="20"/>
        </w:rPr>
        <w:t xml:space="preserve"> temporal: TEMP</w:t>
      </w:r>
    </w:p>
    <w:p w14:paraId="28D16948" w14:textId="77777777" w:rsidR="00DD67AD" w:rsidRPr="00DD67AD" w:rsidRDefault="00DD67AD" w:rsidP="00DD67AD">
      <w:pPr>
        <w:spacing w:after="0" w:line="240" w:lineRule="auto"/>
        <w:jc w:val="both"/>
        <w:rPr>
          <w:rFonts w:asciiTheme="minorHAnsi" w:hAnsiTheme="minorHAnsi" w:cstheme="minorHAnsi"/>
          <w:b/>
          <w:bCs/>
          <w:sz w:val="20"/>
          <w:szCs w:val="20"/>
        </w:rPr>
      </w:pPr>
      <w:r w:rsidRPr="00DD67AD">
        <w:rPr>
          <w:rFonts w:asciiTheme="minorHAnsi" w:hAnsiTheme="minorHAnsi" w:cstheme="minorHAnsi"/>
          <w:b/>
          <w:bCs/>
          <w:sz w:val="20"/>
          <w:szCs w:val="20"/>
        </w:rPr>
        <w:lastRenderedPageBreak/>
        <w:tab/>
        <w:t>5.3.- Límites de Recursos y Gestión del Estado de las Cuentas de Usuarios</w:t>
      </w:r>
    </w:p>
    <w:p w14:paraId="04C0B9DD" w14:textId="77777777" w:rsidR="00DD67AD" w:rsidRPr="00DD67AD" w:rsidRDefault="00DD67AD" w:rsidP="00DD67AD">
      <w:pPr>
        <w:tabs>
          <w:tab w:val="left" w:pos="3141"/>
        </w:tabs>
        <w:spacing w:after="0" w:line="240" w:lineRule="auto"/>
        <w:jc w:val="center"/>
        <w:rPr>
          <w:rFonts w:asciiTheme="minorHAnsi" w:hAnsiTheme="minorHAnsi" w:cstheme="minorHAnsi"/>
          <w:sz w:val="20"/>
          <w:szCs w:val="20"/>
        </w:rPr>
      </w:pPr>
      <w:r w:rsidRPr="00DD67AD">
        <w:rPr>
          <w:rFonts w:asciiTheme="minorHAnsi" w:hAnsiTheme="minorHAnsi" w:cstheme="minorHAnsi"/>
          <w:noProof/>
          <w:sz w:val="20"/>
          <w:szCs w:val="20"/>
          <w:lang w:eastAsia="es-CL"/>
        </w:rPr>
        <w:drawing>
          <wp:inline distT="0" distB="0" distL="0" distR="0" wp14:anchorId="1FE4FB5C" wp14:editId="621442DD">
            <wp:extent cx="6019800" cy="340004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6887" cy="3415341"/>
                    </a:xfrm>
                    <a:prstGeom prst="rect">
                      <a:avLst/>
                    </a:prstGeom>
                    <a:noFill/>
                  </pic:spPr>
                </pic:pic>
              </a:graphicData>
            </a:graphic>
          </wp:inline>
        </w:drawing>
      </w:r>
    </w:p>
    <w:p w14:paraId="70A70A6E" w14:textId="77777777" w:rsidR="00DD67AD" w:rsidRPr="00DD67AD" w:rsidRDefault="00DD67AD" w:rsidP="00DD67AD">
      <w:pPr>
        <w:tabs>
          <w:tab w:val="left" w:pos="3141"/>
        </w:tabs>
        <w:spacing w:after="0" w:line="240" w:lineRule="auto"/>
        <w:rPr>
          <w:rFonts w:asciiTheme="minorHAnsi" w:hAnsiTheme="minorHAnsi" w:cstheme="minorHAnsi"/>
          <w:sz w:val="20"/>
          <w:szCs w:val="20"/>
        </w:rPr>
      </w:pPr>
    </w:p>
    <w:p w14:paraId="5348122D" w14:textId="77777777" w:rsidR="00DD67AD" w:rsidRPr="00DD67AD" w:rsidRDefault="00DD67AD" w:rsidP="00DD67AD">
      <w:pPr>
        <w:tabs>
          <w:tab w:val="left" w:pos="3141"/>
        </w:tabs>
        <w:spacing w:after="0" w:line="240" w:lineRule="auto"/>
        <w:rPr>
          <w:rFonts w:asciiTheme="minorHAnsi" w:hAnsiTheme="minorHAnsi" w:cstheme="minorHAnsi"/>
          <w:sz w:val="20"/>
          <w:szCs w:val="20"/>
        </w:rPr>
      </w:pPr>
      <w:r w:rsidRPr="00DD67AD">
        <w:rPr>
          <w:rFonts w:asciiTheme="minorHAnsi" w:hAnsiTheme="minorHAnsi" w:cstheme="minorHAnsi"/>
          <w:b/>
          <w:bCs/>
          <w:sz w:val="20"/>
          <w:szCs w:val="20"/>
        </w:rPr>
        <w:t xml:space="preserve">6.- </w:t>
      </w:r>
      <w:r w:rsidRPr="00DD67AD">
        <w:rPr>
          <w:rFonts w:asciiTheme="minorHAnsi" w:hAnsiTheme="minorHAnsi" w:cstheme="minorHAnsi"/>
          <w:b/>
          <w:bCs/>
          <w:sz w:val="20"/>
          <w:szCs w:val="20"/>
          <w:u w:val="single"/>
        </w:rPr>
        <w:t>ESTRATEGIA DE ASIGNACIÓN DE PRIVILEGIOS</w:t>
      </w:r>
    </w:p>
    <w:p w14:paraId="0EEE17B3" w14:textId="77777777" w:rsidR="00DD67AD" w:rsidRPr="00DD67AD" w:rsidRDefault="00DD67AD" w:rsidP="00DD67AD">
      <w:pPr>
        <w:pStyle w:val="Prrafodelista"/>
        <w:numPr>
          <w:ilvl w:val="0"/>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Para la implementación, se debe considerar la eficiencia en la asignación de privilegios a los diferentes usuarios. Esto significa que se debe tener presente:</w:t>
      </w:r>
    </w:p>
    <w:p w14:paraId="5F0FEF37" w14:textId="77777777" w:rsidR="00DD67AD" w:rsidRPr="00DD67AD" w:rsidRDefault="00DD67AD" w:rsidP="00DD67AD">
      <w:pPr>
        <w:pStyle w:val="Prrafodelista"/>
        <w:numPr>
          <w:ilvl w:val="1"/>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En qué escenario la mejor opción es asignar privilegios individuales a los usuarios.</w:t>
      </w:r>
    </w:p>
    <w:p w14:paraId="0158EBDF" w14:textId="77777777" w:rsidR="00DD67AD" w:rsidRPr="00DD67AD" w:rsidRDefault="00DD67AD" w:rsidP="00DD67AD">
      <w:pPr>
        <w:pStyle w:val="Prrafodelista"/>
        <w:numPr>
          <w:ilvl w:val="1"/>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En qué escenario la mejor opción es asignar a un conjunto de privilegios relacionados (ROLES) a los usuarios.</w:t>
      </w:r>
    </w:p>
    <w:p w14:paraId="4B5D8A26" w14:textId="77777777" w:rsidR="00DD67AD" w:rsidRPr="00DD67AD" w:rsidRDefault="00DD67AD" w:rsidP="00DD67AD">
      <w:pPr>
        <w:pStyle w:val="Prrafodelista"/>
        <w:numPr>
          <w:ilvl w:val="1"/>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Seguir el principio de Menor Privilegio</w:t>
      </w:r>
    </w:p>
    <w:p w14:paraId="5E89C03A" w14:textId="77777777" w:rsidR="00DD67AD" w:rsidRPr="00DD67AD" w:rsidRDefault="00DD67AD" w:rsidP="00DD67AD">
      <w:pPr>
        <w:tabs>
          <w:tab w:val="left" w:pos="2687"/>
        </w:tabs>
        <w:spacing w:after="0" w:line="240" w:lineRule="auto"/>
        <w:rPr>
          <w:rFonts w:asciiTheme="minorHAnsi" w:hAnsiTheme="minorHAnsi" w:cstheme="minorHAnsi"/>
          <w:sz w:val="20"/>
          <w:szCs w:val="20"/>
        </w:rPr>
      </w:pPr>
      <w:r w:rsidRPr="00DD67AD">
        <w:rPr>
          <w:rFonts w:asciiTheme="minorHAnsi" w:hAnsiTheme="minorHAnsi" w:cstheme="minorHAnsi"/>
          <w:sz w:val="20"/>
          <w:szCs w:val="20"/>
        </w:rPr>
        <w:tab/>
      </w:r>
    </w:p>
    <w:p w14:paraId="65A05001" w14:textId="77777777" w:rsidR="00DD67AD" w:rsidRPr="00DD67AD" w:rsidRDefault="00DD67AD" w:rsidP="00DD67AD">
      <w:pPr>
        <w:tabs>
          <w:tab w:val="left" w:pos="3141"/>
        </w:tabs>
        <w:spacing w:after="0" w:line="240" w:lineRule="auto"/>
        <w:rPr>
          <w:rFonts w:asciiTheme="minorHAnsi" w:hAnsiTheme="minorHAnsi" w:cstheme="minorHAnsi"/>
          <w:sz w:val="20"/>
          <w:szCs w:val="20"/>
        </w:rPr>
      </w:pPr>
      <w:r w:rsidRPr="00DD67AD">
        <w:rPr>
          <w:rFonts w:asciiTheme="minorHAnsi" w:hAnsiTheme="minorHAnsi" w:cstheme="minorHAnsi"/>
          <w:b/>
          <w:bCs/>
          <w:sz w:val="20"/>
          <w:szCs w:val="20"/>
        </w:rPr>
        <w:t xml:space="preserve">7.- </w:t>
      </w:r>
      <w:r w:rsidRPr="00DD67AD">
        <w:rPr>
          <w:rFonts w:asciiTheme="minorHAnsi" w:hAnsiTheme="minorHAnsi" w:cstheme="minorHAnsi"/>
          <w:b/>
          <w:bCs/>
          <w:sz w:val="20"/>
          <w:szCs w:val="20"/>
          <w:u w:val="single"/>
        </w:rPr>
        <w:t>ESTRATEGIA PARA USAR NOMBRES ALTERNATIVOS DE LOS OBJETOS</w:t>
      </w:r>
    </w:p>
    <w:p w14:paraId="522A1585" w14:textId="77777777" w:rsidR="00DD67AD" w:rsidRPr="00DD67AD" w:rsidRDefault="00DD67AD" w:rsidP="00DD67AD">
      <w:pPr>
        <w:pStyle w:val="Prrafodelista"/>
        <w:numPr>
          <w:ilvl w:val="0"/>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Para la implementación, se debe considerar la eficiencia en crear sinónimos públicos y privados para los objetos:</w:t>
      </w:r>
    </w:p>
    <w:p w14:paraId="33888362" w14:textId="77777777" w:rsidR="00DD67AD" w:rsidRPr="00DD67AD" w:rsidRDefault="00DD67AD" w:rsidP="00DD67AD">
      <w:pPr>
        <w:pStyle w:val="Prrafodelista"/>
        <w:numPr>
          <w:ilvl w:val="1"/>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En qué escenario la mejor opción es crear un sinónimo privado para el objeto.</w:t>
      </w:r>
    </w:p>
    <w:p w14:paraId="172507F1" w14:textId="77777777" w:rsidR="00DD67AD" w:rsidRPr="00DD67AD" w:rsidRDefault="00DD67AD" w:rsidP="00DD67AD">
      <w:pPr>
        <w:pStyle w:val="Prrafodelista"/>
        <w:numPr>
          <w:ilvl w:val="1"/>
          <w:numId w:val="10"/>
        </w:numPr>
        <w:tabs>
          <w:tab w:val="left" w:pos="3141"/>
        </w:tabs>
        <w:spacing w:after="0" w:line="240" w:lineRule="auto"/>
        <w:jc w:val="both"/>
        <w:rPr>
          <w:rFonts w:asciiTheme="minorHAnsi" w:hAnsiTheme="minorHAnsi" w:cstheme="minorHAnsi"/>
          <w:sz w:val="20"/>
          <w:szCs w:val="20"/>
        </w:rPr>
      </w:pPr>
      <w:r w:rsidRPr="00DD67AD">
        <w:rPr>
          <w:rFonts w:asciiTheme="minorHAnsi" w:hAnsiTheme="minorHAnsi" w:cstheme="minorHAnsi"/>
          <w:sz w:val="20"/>
          <w:szCs w:val="20"/>
        </w:rPr>
        <w:t>En qué escenario la mejor opción es crear un sinónimo público para el objeto.</w:t>
      </w:r>
    </w:p>
    <w:p w14:paraId="02AE6B04" w14:textId="77777777" w:rsidR="00DD67AD" w:rsidRPr="00DD67AD" w:rsidRDefault="00DD67AD" w:rsidP="00DD67AD">
      <w:pPr>
        <w:spacing w:after="0" w:line="240" w:lineRule="auto"/>
        <w:jc w:val="both"/>
        <w:rPr>
          <w:rFonts w:asciiTheme="minorHAnsi" w:hAnsiTheme="minorHAnsi" w:cstheme="minorHAnsi"/>
          <w:sz w:val="20"/>
          <w:szCs w:val="20"/>
        </w:rPr>
      </w:pPr>
    </w:p>
    <w:p w14:paraId="784C3059" w14:textId="3E5605E8" w:rsidR="00DD67AD" w:rsidRDefault="00DD67AD" w:rsidP="00DD67AD">
      <w:pPr>
        <w:spacing w:after="0" w:line="240" w:lineRule="auto"/>
        <w:jc w:val="both"/>
        <w:rPr>
          <w:rFonts w:asciiTheme="minorHAnsi" w:hAnsiTheme="minorHAnsi" w:cstheme="minorHAnsi"/>
          <w:sz w:val="20"/>
          <w:szCs w:val="20"/>
        </w:rPr>
      </w:pPr>
    </w:p>
    <w:p w14:paraId="052D6529" w14:textId="398E7B22" w:rsidR="004A1303" w:rsidRDefault="004A1303" w:rsidP="00DD67AD">
      <w:pPr>
        <w:spacing w:after="0" w:line="240" w:lineRule="auto"/>
        <w:jc w:val="both"/>
        <w:rPr>
          <w:rFonts w:asciiTheme="minorHAnsi" w:hAnsiTheme="minorHAnsi" w:cstheme="minorHAnsi"/>
          <w:sz w:val="20"/>
          <w:szCs w:val="20"/>
        </w:rPr>
      </w:pPr>
    </w:p>
    <w:p w14:paraId="2A16ABC2" w14:textId="42C7F43D" w:rsidR="004A1303" w:rsidRDefault="004A1303" w:rsidP="00DD67AD">
      <w:pPr>
        <w:spacing w:after="0" w:line="240" w:lineRule="auto"/>
        <w:jc w:val="both"/>
        <w:rPr>
          <w:rFonts w:asciiTheme="minorHAnsi" w:hAnsiTheme="minorHAnsi" w:cstheme="minorHAnsi"/>
          <w:sz w:val="20"/>
          <w:szCs w:val="20"/>
        </w:rPr>
      </w:pPr>
    </w:p>
    <w:p w14:paraId="0BF19BEF" w14:textId="4EF7D626" w:rsidR="004A1303" w:rsidRDefault="004A1303" w:rsidP="00DD67AD">
      <w:pPr>
        <w:spacing w:after="0" w:line="240" w:lineRule="auto"/>
        <w:jc w:val="both"/>
        <w:rPr>
          <w:rFonts w:asciiTheme="minorHAnsi" w:hAnsiTheme="minorHAnsi" w:cstheme="minorHAnsi"/>
          <w:sz w:val="20"/>
          <w:szCs w:val="20"/>
        </w:rPr>
      </w:pPr>
    </w:p>
    <w:p w14:paraId="14DF3DBC" w14:textId="5350052D" w:rsidR="004A1303" w:rsidRDefault="004A1303" w:rsidP="00DD67AD">
      <w:pPr>
        <w:spacing w:after="0" w:line="240" w:lineRule="auto"/>
        <w:jc w:val="both"/>
        <w:rPr>
          <w:rFonts w:asciiTheme="minorHAnsi" w:hAnsiTheme="minorHAnsi" w:cstheme="minorHAnsi"/>
          <w:sz w:val="20"/>
          <w:szCs w:val="20"/>
        </w:rPr>
      </w:pPr>
    </w:p>
    <w:p w14:paraId="3FE36BCF" w14:textId="12ABC396" w:rsidR="004A1303" w:rsidRDefault="004A1303" w:rsidP="00DD67AD">
      <w:pPr>
        <w:spacing w:after="0" w:line="240" w:lineRule="auto"/>
        <w:jc w:val="both"/>
        <w:rPr>
          <w:rFonts w:asciiTheme="minorHAnsi" w:hAnsiTheme="minorHAnsi" w:cstheme="minorHAnsi"/>
          <w:sz w:val="20"/>
          <w:szCs w:val="20"/>
        </w:rPr>
      </w:pPr>
    </w:p>
    <w:p w14:paraId="627B0DBC" w14:textId="25CAC0A3" w:rsidR="004A1303" w:rsidRDefault="004A1303" w:rsidP="00DD67AD">
      <w:pPr>
        <w:spacing w:after="0" w:line="240" w:lineRule="auto"/>
        <w:jc w:val="both"/>
        <w:rPr>
          <w:rFonts w:asciiTheme="minorHAnsi" w:hAnsiTheme="minorHAnsi" w:cstheme="minorHAnsi"/>
          <w:sz w:val="20"/>
          <w:szCs w:val="20"/>
        </w:rPr>
      </w:pPr>
    </w:p>
    <w:p w14:paraId="6E4CF0CC" w14:textId="18BEBC2C" w:rsidR="004A1303" w:rsidRDefault="004A1303" w:rsidP="00DD67AD">
      <w:pPr>
        <w:spacing w:after="0" w:line="240" w:lineRule="auto"/>
        <w:jc w:val="both"/>
        <w:rPr>
          <w:rFonts w:asciiTheme="minorHAnsi" w:hAnsiTheme="minorHAnsi" w:cstheme="minorHAnsi"/>
          <w:sz w:val="20"/>
          <w:szCs w:val="20"/>
        </w:rPr>
      </w:pPr>
    </w:p>
    <w:p w14:paraId="68459369" w14:textId="50352286" w:rsidR="004A1303" w:rsidRDefault="004A1303" w:rsidP="00DD67AD">
      <w:pPr>
        <w:spacing w:after="0" w:line="240" w:lineRule="auto"/>
        <w:jc w:val="both"/>
        <w:rPr>
          <w:rFonts w:asciiTheme="minorHAnsi" w:hAnsiTheme="minorHAnsi" w:cstheme="minorHAnsi"/>
          <w:sz w:val="20"/>
          <w:szCs w:val="20"/>
        </w:rPr>
      </w:pPr>
    </w:p>
    <w:p w14:paraId="217A406E" w14:textId="6A0675F4" w:rsidR="004A1303" w:rsidRDefault="004A1303" w:rsidP="00DD67AD">
      <w:pPr>
        <w:spacing w:after="0" w:line="240" w:lineRule="auto"/>
        <w:jc w:val="both"/>
        <w:rPr>
          <w:rFonts w:asciiTheme="minorHAnsi" w:hAnsiTheme="minorHAnsi" w:cstheme="minorHAnsi"/>
          <w:sz w:val="20"/>
          <w:szCs w:val="20"/>
        </w:rPr>
      </w:pPr>
    </w:p>
    <w:p w14:paraId="14E8021C" w14:textId="23A5B84D" w:rsidR="004A1303" w:rsidRDefault="004A1303" w:rsidP="00DD67AD">
      <w:pPr>
        <w:spacing w:after="0" w:line="240" w:lineRule="auto"/>
        <w:jc w:val="both"/>
        <w:rPr>
          <w:rFonts w:asciiTheme="minorHAnsi" w:hAnsiTheme="minorHAnsi" w:cstheme="minorHAnsi"/>
          <w:sz w:val="20"/>
          <w:szCs w:val="20"/>
        </w:rPr>
      </w:pPr>
    </w:p>
    <w:p w14:paraId="279C2A6E" w14:textId="2D148A3D" w:rsidR="004A1303" w:rsidRDefault="004A1303" w:rsidP="00DD67AD">
      <w:pPr>
        <w:spacing w:after="0" w:line="240" w:lineRule="auto"/>
        <w:jc w:val="both"/>
        <w:rPr>
          <w:rFonts w:asciiTheme="minorHAnsi" w:hAnsiTheme="minorHAnsi" w:cstheme="minorHAnsi"/>
          <w:sz w:val="20"/>
          <w:szCs w:val="20"/>
        </w:rPr>
      </w:pPr>
    </w:p>
    <w:p w14:paraId="08081C8E" w14:textId="3A3C379F" w:rsidR="004A1303" w:rsidRDefault="004A1303" w:rsidP="00DD67AD">
      <w:pPr>
        <w:spacing w:after="0" w:line="240" w:lineRule="auto"/>
        <w:jc w:val="both"/>
        <w:rPr>
          <w:rFonts w:asciiTheme="minorHAnsi" w:hAnsiTheme="minorHAnsi" w:cstheme="minorHAnsi"/>
          <w:sz w:val="20"/>
          <w:szCs w:val="20"/>
        </w:rPr>
      </w:pPr>
    </w:p>
    <w:p w14:paraId="332EA5E8" w14:textId="77777777" w:rsidR="004A1303" w:rsidRPr="00DD67AD" w:rsidRDefault="004A1303" w:rsidP="00DD67AD">
      <w:pPr>
        <w:spacing w:after="0" w:line="240" w:lineRule="auto"/>
        <w:jc w:val="both"/>
        <w:rPr>
          <w:rFonts w:asciiTheme="minorHAnsi" w:hAnsiTheme="minorHAnsi" w:cstheme="minorHAnsi"/>
          <w:sz w:val="20"/>
          <w:szCs w:val="20"/>
        </w:rPr>
      </w:pPr>
    </w:p>
    <w:p w14:paraId="1DE7B382" w14:textId="77777777" w:rsidR="00DD67AD" w:rsidRPr="00DD67AD" w:rsidRDefault="00DD67AD" w:rsidP="00DD67AD">
      <w:pPr>
        <w:spacing w:after="0"/>
        <w:jc w:val="both"/>
        <w:rPr>
          <w:rFonts w:asciiTheme="minorHAnsi" w:hAnsiTheme="minorHAnsi" w:cstheme="minorHAnsi"/>
          <w:b/>
          <w:bCs/>
          <w:sz w:val="20"/>
          <w:szCs w:val="20"/>
          <w:lang w:val="es-ES"/>
        </w:rPr>
      </w:pPr>
      <w:r w:rsidRPr="00DD67AD">
        <w:rPr>
          <w:rFonts w:asciiTheme="minorHAnsi" w:hAnsiTheme="minorHAnsi" w:cstheme="minorHAnsi"/>
          <w:b/>
          <w:bCs/>
          <w:sz w:val="20"/>
          <w:szCs w:val="20"/>
          <w:lang w:val="es-ES"/>
        </w:rPr>
        <w:lastRenderedPageBreak/>
        <w:t>REQUERIMIENTO N°2</w:t>
      </w:r>
    </w:p>
    <w:p w14:paraId="5CDE3F4B" w14:textId="77777777" w:rsidR="00DD67AD" w:rsidRPr="00DD67AD" w:rsidRDefault="00DD67AD" w:rsidP="00DD67AD">
      <w:pPr>
        <w:spacing w:after="0"/>
        <w:jc w:val="both"/>
        <w:rPr>
          <w:rFonts w:asciiTheme="minorHAnsi" w:hAnsiTheme="minorHAnsi" w:cstheme="minorHAnsi"/>
          <w:sz w:val="20"/>
          <w:szCs w:val="20"/>
        </w:rPr>
      </w:pPr>
      <w:r w:rsidRPr="00DD67AD">
        <w:rPr>
          <w:rFonts w:asciiTheme="minorHAnsi" w:hAnsiTheme="minorHAnsi" w:cstheme="minorHAnsi"/>
          <w:sz w:val="20"/>
          <w:szCs w:val="20"/>
        </w:rPr>
        <w:t>Los usuarios MDY2131_P13_2 y MDY2131_P13_3 han construido Vistas para solucionar los requerimientos de información que se relacionan a los datos de los clientes y el total de créditos que los clientes han solicitado.</w:t>
      </w:r>
    </w:p>
    <w:p w14:paraId="552EFB82" w14:textId="77777777" w:rsidR="00DD67AD" w:rsidRPr="00DD67AD" w:rsidRDefault="00DD67AD" w:rsidP="00DD67AD">
      <w:pPr>
        <w:spacing w:after="0"/>
        <w:jc w:val="both"/>
        <w:rPr>
          <w:rFonts w:asciiTheme="minorHAnsi" w:hAnsiTheme="minorHAnsi" w:cstheme="minorHAnsi"/>
          <w:sz w:val="20"/>
          <w:szCs w:val="20"/>
        </w:rPr>
      </w:pPr>
      <w:r w:rsidRPr="00DD67AD">
        <w:rPr>
          <w:rFonts w:asciiTheme="minorHAnsi" w:hAnsiTheme="minorHAnsi" w:cstheme="minorHAnsi"/>
          <w:sz w:val="20"/>
          <w:szCs w:val="20"/>
        </w:rPr>
        <w:t>Estas Vistas ahora se deben crear en la base ya que los usuarios MDY2131_P13_5 y MDY2131_P13_6 requieren de esta información a la brevedad. Para esto, el requisito es primero haber implementado la estrategia de creación de usuarios de base de datos, asignación de privilegios y acceso a los objetos de la base de datos del</w:t>
      </w:r>
      <w:r w:rsidRPr="00DD67AD">
        <w:rPr>
          <w:rFonts w:asciiTheme="minorHAnsi" w:hAnsiTheme="minorHAnsi" w:cstheme="minorHAnsi"/>
          <w:b/>
          <w:bCs/>
          <w:sz w:val="20"/>
          <w:szCs w:val="20"/>
          <w:lang w:val="es-ES"/>
        </w:rPr>
        <w:t xml:space="preserve"> REQUERIMIENTO N°1. </w:t>
      </w:r>
      <w:r w:rsidRPr="00DD67AD">
        <w:rPr>
          <w:rFonts w:asciiTheme="minorHAnsi" w:hAnsiTheme="minorHAnsi" w:cstheme="minorHAnsi"/>
          <w:sz w:val="20"/>
          <w:szCs w:val="20"/>
          <w:lang w:val="es-ES"/>
        </w:rPr>
        <w:t>Realizado esto, debe efectuar lo</w:t>
      </w:r>
      <w:r w:rsidRPr="00DD67AD">
        <w:rPr>
          <w:rFonts w:asciiTheme="minorHAnsi" w:hAnsiTheme="minorHAnsi" w:cstheme="minorHAnsi"/>
          <w:sz w:val="20"/>
          <w:szCs w:val="20"/>
        </w:rPr>
        <w:t xml:space="preserve"> siguiente:</w:t>
      </w:r>
    </w:p>
    <w:p w14:paraId="06738D36" w14:textId="77777777" w:rsidR="00DD67AD" w:rsidRPr="00DD67AD" w:rsidRDefault="00DD67AD" w:rsidP="00DD67AD">
      <w:pPr>
        <w:spacing w:after="0"/>
        <w:jc w:val="both"/>
        <w:rPr>
          <w:rFonts w:asciiTheme="minorHAnsi" w:hAnsiTheme="minorHAnsi" w:cstheme="minorHAnsi"/>
          <w:sz w:val="20"/>
          <w:szCs w:val="20"/>
        </w:rPr>
      </w:pPr>
    </w:p>
    <w:p w14:paraId="19FD0213" w14:textId="77777777" w:rsidR="00DD67AD" w:rsidRPr="00DD67AD" w:rsidRDefault="00DD67AD" w:rsidP="00DD67AD">
      <w:pPr>
        <w:spacing w:after="0"/>
        <w:jc w:val="both"/>
        <w:rPr>
          <w:rFonts w:asciiTheme="minorHAnsi" w:hAnsiTheme="minorHAnsi" w:cstheme="minorHAnsi"/>
          <w:sz w:val="20"/>
          <w:szCs w:val="20"/>
        </w:rPr>
      </w:pPr>
      <w:r w:rsidRPr="00DD67AD">
        <w:rPr>
          <w:rFonts w:asciiTheme="minorHAnsi" w:hAnsiTheme="minorHAnsi" w:cstheme="minorHAnsi"/>
          <w:b/>
          <w:bCs/>
          <w:sz w:val="20"/>
          <w:szCs w:val="20"/>
        </w:rPr>
        <w:t xml:space="preserve">1.- </w:t>
      </w:r>
      <w:r w:rsidRPr="00DD67AD">
        <w:rPr>
          <w:rFonts w:asciiTheme="minorHAnsi" w:hAnsiTheme="minorHAnsi" w:cstheme="minorHAnsi"/>
          <w:b/>
          <w:bCs/>
          <w:sz w:val="20"/>
          <w:szCs w:val="20"/>
          <w:u w:val="single"/>
        </w:rPr>
        <w:t xml:space="preserve">CREACIÓN VISTA EN USUARIO </w:t>
      </w:r>
      <w:bookmarkStart w:id="2" w:name="_Hlk43503682"/>
      <w:r w:rsidRPr="00DD67AD">
        <w:rPr>
          <w:rFonts w:asciiTheme="minorHAnsi" w:hAnsiTheme="minorHAnsi" w:cstheme="minorHAnsi"/>
          <w:b/>
          <w:bCs/>
          <w:sz w:val="20"/>
          <w:szCs w:val="20"/>
          <w:u w:val="single"/>
        </w:rPr>
        <w:t>MDY2131_P13_2</w:t>
      </w:r>
      <w:bookmarkEnd w:id="2"/>
      <w:r w:rsidRPr="00DD67AD">
        <w:rPr>
          <w:rFonts w:asciiTheme="minorHAnsi" w:hAnsiTheme="minorHAnsi" w:cstheme="minorHAnsi"/>
          <w:b/>
          <w:bCs/>
          <w:sz w:val="20"/>
          <w:szCs w:val="20"/>
          <w:u w:val="single"/>
        </w:rPr>
        <w:t>:</w:t>
      </w:r>
    </w:p>
    <w:p w14:paraId="1A4541E3" w14:textId="77777777" w:rsidR="00DD67AD" w:rsidRPr="00DD67AD" w:rsidRDefault="00DD67AD" w:rsidP="00DD67AD">
      <w:pPr>
        <w:pStyle w:val="Prrafodelista"/>
        <w:numPr>
          <w:ilvl w:val="0"/>
          <w:numId w:val="10"/>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Conéctese a la base de datos como usuario </w:t>
      </w:r>
      <w:r w:rsidRPr="00DD67AD">
        <w:rPr>
          <w:rFonts w:asciiTheme="minorHAnsi" w:hAnsiTheme="minorHAnsi" w:cstheme="minorHAnsi"/>
          <w:b/>
          <w:bCs/>
          <w:sz w:val="20"/>
          <w:szCs w:val="20"/>
        </w:rPr>
        <w:t>MDY2131_P13_2</w:t>
      </w:r>
      <w:r w:rsidRPr="00DD67AD">
        <w:rPr>
          <w:rFonts w:asciiTheme="minorHAnsi" w:hAnsiTheme="minorHAnsi" w:cstheme="minorHAnsi"/>
          <w:sz w:val="20"/>
          <w:szCs w:val="20"/>
        </w:rPr>
        <w:t>.</w:t>
      </w:r>
    </w:p>
    <w:p w14:paraId="6DFD50AB" w14:textId="77777777" w:rsidR="00DD67AD" w:rsidRPr="00DD67AD" w:rsidRDefault="00DD67AD" w:rsidP="00DD67AD">
      <w:pPr>
        <w:pStyle w:val="Prrafodelista"/>
        <w:numPr>
          <w:ilvl w:val="0"/>
          <w:numId w:val="10"/>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Ejecute el script del archivo </w:t>
      </w:r>
      <w:r w:rsidRPr="00DD67AD">
        <w:rPr>
          <w:rFonts w:asciiTheme="minorHAnsi" w:hAnsiTheme="minorHAnsi" w:cstheme="minorHAnsi"/>
          <w:b/>
          <w:bCs/>
          <w:sz w:val="20"/>
          <w:szCs w:val="20"/>
        </w:rPr>
        <w:t>crea_vista_en_usuario_MDY2131_P13_2.sql</w:t>
      </w:r>
      <w:r w:rsidRPr="00DD67AD">
        <w:rPr>
          <w:rFonts w:asciiTheme="minorHAnsi" w:hAnsiTheme="minorHAnsi" w:cstheme="minorHAnsi"/>
          <w:sz w:val="20"/>
          <w:szCs w:val="20"/>
        </w:rPr>
        <w:t xml:space="preserve"> para crear la vista V_TOTAL_CREDITOS_CLIENTE. Siguiendo las normas de seguridad para acceder a los objetos, la vista accede a las tablas reales a través de sinónimos, los que deben haber sido creados en la implementación del </w:t>
      </w:r>
      <w:r w:rsidRPr="00DD67AD">
        <w:rPr>
          <w:rFonts w:asciiTheme="minorHAnsi" w:hAnsiTheme="minorHAnsi" w:cstheme="minorHAnsi"/>
          <w:b/>
          <w:bCs/>
          <w:sz w:val="20"/>
          <w:szCs w:val="20"/>
          <w:lang w:val="es-ES"/>
        </w:rPr>
        <w:t>REQUERIMIENTO N°1.</w:t>
      </w:r>
    </w:p>
    <w:p w14:paraId="2A0C9A99" w14:textId="77777777" w:rsidR="00DD67AD" w:rsidRPr="00DD67AD" w:rsidRDefault="00DD67AD" w:rsidP="00DD67AD">
      <w:pPr>
        <w:pStyle w:val="Prrafodelista"/>
        <w:spacing w:after="0"/>
        <w:ind w:left="1440"/>
        <w:jc w:val="both"/>
        <w:rPr>
          <w:rFonts w:asciiTheme="minorHAnsi" w:hAnsiTheme="minorHAnsi" w:cstheme="minorHAnsi"/>
          <w:sz w:val="20"/>
          <w:szCs w:val="20"/>
        </w:rPr>
      </w:pPr>
    </w:p>
    <w:p w14:paraId="40939767" w14:textId="77777777" w:rsidR="00DD67AD" w:rsidRPr="00DD67AD" w:rsidRDefault="00DD67AD" w:rsidP="00DD67AD">
      <w:pPr>
        <w:spacing w:after="0"/>
        <w:jc w:val="both"/>
        <w:rPr>
          <w:rFonts w:asciiTheme="minorHAnsi" w:hAnsiTheme="minorHAnsi" w:cstheme="minorHAnsi"/>
          <w:sz w:val="20"/>
          <w:szCs w:val="20"/>
        </w:rPr>
      </w:pPr>
      <w:r w:rsidRPr="00DD67AD">
        <w:rPr>
          <w:rFonts w:asciiTheme="minorHAnsi" w:hAnsiTheme="minorHAnsi" w:cstheme="minorHAnsi"/>
          <w:b/>
          <w:bCs/>
          <w:sz w:val="20"/>
          <w:szCs w:val="20"/>
        </w:rPr>
        <w:t xml:space="preserve">2.- </w:t>
      </w:r>
      <w:r w:rsidRPr="00DD67AD">
        <w:rPr>
          <w:rFonts w:asciiTheme="minorHAnsi" w:hAnsiTheme="minorHAnsi" w:cstheme="minorHAnsi"/>
          <w:b/>
          <w:bCs/>
          <w:sz w:val="20"/>
          <w:szCs w:val="20"/>
          <w:u w:val="single"/>
        </w:rPr>
        <w:t>CREACIÓN VISTA EN USUARIO MDY2131_P13_3:</w:t>
      </w:r>
    </w:p>
    <w:p w14:paraId="7924309E" w14:textId="77777777" w:rsidR="00DD67AD" w:rsidRPr="00DD67AD" w:rsidRDefault="00DD67AD" w:rsidP="00DD67AD">
      <w:pPr>
        <w:pStyle w:val="Prrafodelista"/>
        <w:numPr>
          <w:ilvl w:val="0"/>
          <w:numId w:val="10"/>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Conéctese a la base de datos como usuario </w:t>
      </w:r>
      <w:r w:rsidRPr="00DD67AD">
        <w:rPr>
          <w:rFonts w:asciiTheme="minorHAnsi" w:hAnsiTheme="minorHAnsi" w:cstheme="minorHAnsi"/>
          <w:b/>
          <w:bCs/>
          <w:sz w:val="20"/>
          <w:szCs w:val="20"/>
        </w:rPr>
        <w:t>MDY2131_P13_3</w:t>
      </w:r>
      <w:r w:rsidRPr="00DD67AD">
        <w:rPr>
          <w:rFonts w:asciiTheme="minorHAnsi" w:hAnsiTheme="minorHAnsi" w:cstheme="minorHAnsi"/>
          <w:sz w:val="20"/>
          <w:szCs w:val="20"/>
        </w:rPr>
        <w:t>.</w:t>
      </w:r>
    </w:p>
    <w:p w14:paraId="7C6A144E" w14:textId="77777777" w:rsidR="00DD67AD" w:rsidRPr="00DD67AD" w:rsidRDefault="00DD67AD" w:rsidP="00DD67AD">
      <w:pPr>
        <w:pStyle w:val="Prrafodelista"/>
        <w:numPr>
          <w:ilvl w:val="0"/>
          <w:numId w:val="10"/>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Ejecute el script del archivo </w:t>
      </w:r>
      <w:r w:rsidRPr="00DD67AD">
        <w:rPr>
          <w:rFonts w:asciiTheme="minorHAnsi" w:hAnsiTheme="minorHAnsi" w:cstheme="minorHAnsi"/>
          <w:b/>
          <w:bCs/>
          <w:sz w:val="20"/>
          <w:szCs w:val="20"/>
        </w:rPr>
        <w:t>crea_vista_en_usuario_MDY2131_P13_3.sql</w:t>
      </w:r>
      <w:r w:rsidRPr="00DD67AD">
        <w:rPr>
          <w:rFonts w:asciiTheme="minorHAnsi" w:hAnsiTheme="minorHAnsi" w:cstheme="minorHAnsi"/>
          <w:sz w:val="20"/>
          <w:szCs w:val="20"/>
        </w:rPr>
        <w:t xml:space="preserve"> para crear la vista </w:t>
      </w:r>
      <w:bookmarkStart w:id="3" w:name="_Hlk43505700"/>
      <w:r w:rsidRPr="00DD67AD">
        <w:rPr>
          <w:rFonts w:asciiTheme="minorHAnsi" w:hAnsiTheme="minorHAnsi" w:cstheme="minorHAnsi"/>
          <w:sz w:val="20"/>
          <w:szCs w:val="20"/>
        </w:rPr>
        <w:t>V_DATOS_CLIENTES</w:t>
      </w:r>
      <w:bookmarkEnd w:id="3"/>
      <w:r w:rsidRPr="00DD67AD">
        <w:rPr>
          <w:rFonts w:asciiTheme="minorHAnsi" w:hAnsiTheme="minorHAnsi" w:cstheme="minorHAnsi"/>
          <w:sz w:val="20"/>
          <w:szCs w:val="20"/>
        </w:rPr>
        <w:t xml:space="preserve">. Siguiendo las normas de seguridad para acceder a los objetos, la vista accede a las tablas reales a través de sinónimos, los que deben haber sido creados en la implementación del </w:t>
      </w:r>
      <w:r w:rsidRPr="00DD67AD">
        <w:rPr>
          <w:rFonts w:asciiTheme="minorHAnsi" w:hAnsiTheme="minorHAnsi" w:cstheme="minorHAnsi"/>
          <w:b/>
          <w:bCs/>
          <w:sz w:val="20"/>
          <w:szCs w:val="20"/>
          <w:lang w:val="es-ES"/>
        </w:rPr>
        <w:t>REQUERIMIENTO N°1.</w:t>
      </w:r>
    </w:p>
    <w:p w14:paraId="0C99FEBB" w14:textId="77777777" w:rsidR="00DD67AD" w:rsidRPr="00DD67AD" w:rsidRDefault="00DD67AD" w:rsidP="00DD67AD">
      <w:pPr>
        <w:spacing w:after="0"/>
        <w:rPr>
          <w:rFonts w:asciiTheme="minorHAnsi" w:hAnsiTheme="minorHAnsi" w:cstheme="minorHAnsi"/>
          <w:sz w:val="20"/>
          <w:szCs w:val="20"/>
        </w:rPr>
      </w:pPr>
    </w:p>
    <w:p w14:paraId="0ACE124B" w14:textId="77777777" w:rsidR="00DD67AD" w:rsidRPr="00DD67AD" w:rsidRDefault="00DD67AD" w:rsidP="00DD67AD">
      <w:pPr>
        <w:spacing w:after="0"/>
        <w:jc w:val="both"/>
        <w:rPr>
          <w:rFonts w:asciiTheme="minorHAnsi" w:hAnsiTheme="minorHAnsi" w:cstheme="minorHAnsi"/>
          <w:b/>
          <w:bCs/>
          <w:sz w:val="20"/>
          <w:szCs w:val="20"/>
          <w:u w:val="single"/>
        </w:rPr>
      </w:pPr>
      <w:r w:rsidRPr="00DD67AD">
        <w:rPr>
          <w:rFonts w:asciiTheme="minorHAnsi" w:hAnsiTheme="minorHAnsi" w:cstheme="minorHAnsi"/>
          <w:b/>
          <w:bCs/>
          <w:sz w:val="20"/>
          <w:szCs w:val="20"/>
        </w:rPr>
        <w:t xml:space="preserve">3.- </w:t>
      </w:r>
      <w:r w:rsidRPr="00DD67AD">
        <w:rPr>
          <w:rFonts w:asciiTheme="minorHAnsi" w:hAnsiTheme="minorHAnsi" w:cstheme="minorHAnsi"/>
          <w:b/>
          <w:bCs/>
          <w:sz w:val="20"/>
          <w:szCs w:val="20"/>
          <w:u w:val="single"/>
        </w:rPr>
        <w:t>EJECUCIÓN VISTA V_TOTAL_CREDITOS_CLIENTE</w:t>
      </w:r>
    </w:p>
    <w:p w14:paraId="1EA0903B" w14:textId="77777777" w:rsidR="00DD67AD" w:rsidRPr="00DD67AD" w:rsidRDefault="00DD67AD" w:rsidP="00DD67AD">
      <w:pPr>
        <w:pStyle w:val="Prrafodelista"/>
        <w:numPr>
          <w:ilvl w:val="0"/>
          <w:numId w:val="19"/>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Conéctese a la base de datos como usuario </w:t>
      </w:r>
      <w:r w:rsidRPr="00DD67AD">
        <w:rPr>
          <w:rFonts w:asciiTheme="minorHAnsi" w:hAnsiTheme="minorHAnsi" w:cstheme="minorHAnsi"/>
          <w:b/>
          <w:bCs/>
          <w:sz w:val="20"/>
          <w:szCs w:val="20"/>
        </w:rPr>
        <w:t>MDY2131_P13_3</w:t>
      </w:r>
      <w:r w:rsidRPr="00DD67AD">
        <w:rPr>
          <w:rFonts w:asciiTheme="minorHAnsi" w:hAnsiTheme="minorHAnsi" w:cstheme="minorHAnsi"/>
          <w:sz w:val="20"/>
          <w:szCs w:val="20"/>
        </w:rPr>
        <w:t>.</w:t>
      </w:r>
    </w:p>
    <w:p w14:paraId="10C9D7C4" w14:textId="77777777" w:rsidR="00DD67AD" w:rsidRPr="00DD67AD" w:rsidRDefault="00DD67AD" w:rsidP="00DD67AD">
      <w:pPr>
        <w:pStyle w:val="Prrafodelista"/>
        <w:numPr>
          <w:ilvl w:val="0"/>
          <w:numId w:val="19"/>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Ejecute la vista V_TOTAL_CREDITOS_CLIENTE y debería ver la siguiente información:</w:t>
      </w:r>
    </w:p>
    <w:p w14:paraId="2A6733C0" w14:textId="77777777" w:rsidR="00DD67AD" w:rsidRPr="00DD67AD" w:rsidRDefault="00DD67AD" w:rsidP="00DD67AD">
      <w:pPr>
        <w:spacing w:after="0"/>
        <w:jc w:val="center"/>
        <w:rPr>
          <w:rFonts w:asciiTheme="minorHAnsi" w:hAnsiTheme="minorHAnsi" w:cstheme="minorHAnsi"/>
          <w:sz w:val="20"/>
          <w:szCs w:val="20"/>
        </w:rPr>
      </w:pPr>
      <w:r w:rsidRPr="00DD67AD">
        <w:rPr>
          <w:rFonts w:asciiTheme="minorHAnsi" w:hAnsiTheme="minorHAnsi" w:cstheme="minorHAnsi"/>
          <w:noProof/>
          <w:sz w:val="20"/>
          <w:szCs w:val="20"/>
          <w:lang w:eastAsia="es-CL"/>
        </w:rPr>
        <w:drawing>
          <wp:inline distT="0" distB="0" distL="0" distR="0" wp14:anchorId="3ED5ADA9" wp14:editId="22BF9619">
            <wp:extent cx="4143375" cy="166133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025" cy="1675230"/>
                    </a:xfrm>
                    <a:prstGeom prst="rect">
                      <a:avLst/>
                    </a:prstGeom>
                    <a:noFill/>
                    <a:ln>
                      <a:noFill/>
                    </a:ln>
                  </pic:spPr>
                </pic:pic>
              </a:graphicData>
            </a:graphic>
          </wp:inline>
        </w:drawing>
      </w:r>
    </w:p>
    <w:p w14:paraId="54391368" w14:textId="77777777" w:rsidR="00DD67AD" w:rsidRPr="00DD67AD" w:rsidRDefault="00DD67AD" w:rsidP="00DD67AD">
      <w:pPr>
        <w:spacing w:after="0"/>
        <w:jc w:val="center"/>
        <w:rPr>
          <w:rFonts w:asciiTheme="minorHAnsi" w:hAnsiTheme="minorHAnsi" w:cstheme="minorHAnsi"/>
          <w:sz w:val="20"/>
          <w:szCs w:val="20"/>
        </w:rPr>
      </w:pPr>
    </w:p>
    <w:p w14:paraId="1F70706D" w14:textId="77777777" w:rsidR="00DD67AD" w:rsidRPr="00DD67AD" w:rsidRDefault="00DD67AD" w:rsidP="00DD67AD">
      <w:pPr>
        <w:spacing w:after="0"/>
        <w:jc w:val="both"/>
        <w:rPr>
          <w:rFonts w:asciiTheme="minorHAnsi" w:hAnsiTheme="minorHAnsi" w:cstheme="minorHAnsi"/>
          <w:b/>
          <w:bCs/>
          <w:sz w:val="20"/>
          <w:szCs w:val="20"/>
          <w:u w:val="single"/>
        </w:rPr>
      </w:pPr>
      <w:r w:rsidRPr="00DD67AD">
        <w:rPr>
          <w:rFonts w:asciiTheme="minorHAnsi" w:hAnsiTheme="minorHAnsi" w:cstheme="minorHAnsi"/>
          <w:b/>
          <w:bCs/>
          <w:sz w:val="20"/>
          <w:szCs w:val="20"/>
        </w:rPr>
        <w:t xml:space="preserve">4.- </w:t>
      </w:r>
      <w:r w:rsidRPr="00DD67AD">
        <w:rPr>
          <w:rFonts w:asciiTheme="minorHAnsi" w:hAnsiTheme="minorHAnsi" w:cstheme="minorHAnsi"/>
          <w:b/>
          <w:bCs/>
          <w:sz w:val="20"/>
          <w:szCs w:val="20"/>
          <w:u w:val="single"/>
        </w:rPr>
        <w:t>EJECUCIÓN VISTA V_DATOS_CLIENTES</w:t>
      </w:r>
    </w:p>
    <w:p w14:paraId="3795C0A4" w14:textId="77777777" w:rsidR="00DD67AD" w:rsidRPr="00DD67AD" w:rsidRDefault="00DD67AD" w:rsidP="00DD67AD">
      <w:pPr>
        <w:pStyle w:val="Prrafodelista"/>
        <w:numPr>
          <w:ilvl w:val="0"/>
          <w:numId w:val="19"/>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 xml:space="preserve">Conéctese a la base de datos como usuario </w:t>
      </w:r>
      <w:r w:rsidRPr="00DD67AD">
        <w:rPr>
          <w:rFonts w:asciiTheme="minorHAnsi" w:hAnsiTheme="minorHAnsi" w:cstheme="minorHAnsi"/>
          <w:b/>
          <w:bCs/>
          <w:sz w:val="20"/>
          <w:szCs w:val="20"/>
        </w:rPr>
        <w:t>MDY2131_P13_4</w:t>
      </w:r>
      <w:r w:rsidRPr="00DD67AD">
        <w:rPr>
          <w:rFonts w:asciiTheme="minorHAnsi" w:hAnsiTheme="minorHAnsi" w:cstheme="minorHAnsi"/>
          <w:sz w:val="20"/>
          <w:szCs w:val="20"/>
        </w:rPr>
        <w:t>.</w:t>
      </w:r>
    </w:p>
    <w:p w14:paraId="070C3284" w14:textId="77777777" w:rsidR="00DD67AD" w:rsidRPr="00DD67AD" w:rsidRDefault="00DD67AD" w:rsidP="00DD67AD">
      <w:pPr>
        <w:pStyle w:val="Prrafodelista"/>
        <w:numPr>
          <w:ilvl w:val="0"/>
          <w:numId w:val="19"/>
        </w:numPr>
        <w:spacing w:after="0" w:line="259" w:lineRule="auto"/>
        <w:jc w:val="both"/>
        <w:rPr>
          <w:rFonts w:asciiTheme="minorHAnsi" w:hAnsiTheme="minorHAnsi" w:cstheme="minorHAnsi"/>
          <w:sz w:val="20"/>
          <w:szCs w:val="20"/>
        </w:rPr>
      </w:pPr>
      <w:r w:rsidRPr="00DD67AD">
        <w:rPr>
          <w:rFonts w:asciiTheme="minorHAnsi" w:hAnsiTheme="minorHAnsi" w:cstheme="minorHAnsi"/>
          <w:sz w:val="20"/>
          <w:szCs w:val="20"/>
        </w:rPr>
        <w:t>Ejecute la vista V_DATOS_CLIENTES y debería ver la siguiente información:</w:t>
      </w:r>
    </w:p>
    <w:p w14:paraId="79FAAABF" w14:textId="77777777" w:rsidR="00DD67AD" w:rsidRPr="00DD67AD" w:rsidRDefault="00DD67AD" w:rsidP="00DD67AD">
      <w:pPr>
        <w:spacing w:after="0"/>
        <w:jc w:val="both"/>
        <w:rPr>
          <w:rFonts w:asciiTheme="minorHAnsi" w:hAnsiTheme="minorHAnsi" w:cstheme="minorHAnsi"/>
          <w:sz w:val="20"/>
          <w:szCs w:val="20"/>
        </w:rPr>
      </w:pPr>
    </w:p>
    <w:p w14:paraId="20755574" w14:textId="77777777" w:rsidR="00DD67AD" w:rsidRPr="00DD67AD" w:rsidRDefault="00DD67AD" w:rsidP="00DD67AD">
      <w:pPr>
        <w:spacing w:after="0"/>
        <w:jc w:val="center"/>
        <w:rPr>
          <w:rFonts w:asciiTheme="minorHAnsi" w:hAnsiTheme="minorHAnsi" w:cstheme="minorHAnsi"/>
          <w:sz w:val="20"/>
          <w:szCs w:val="20"/>
        </w:rPr>
      </w:pPr>
      <w:r w:rsidRPr="00DD67AD">
        <w:rPr>
          <w:rFonts w:asciiTheme="minorHAnsi" w:hAnsiTheme="minorHAnsi" w:cstheme="minorHAnsi"/>
          <w:noProof/>
          <w:sz w:val="20"/>
          <w:szCs w:val="20"/>
          <w:lang w:eastAsia="es-CL"/>
        </w:rPr>
        <w:lastRenderedPageBreak/>
        <w:drawing>
          <wp:inline distT="0" distB="0" distL="0" distR="0" wp14:anchorId="49401E93" wp14:editId="3BE1D9F9">
            <wp:extent cx="5923128" cy="1494091"/>
            <wp:effectExtent l="0" t="0" r="190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643" cy="1504311"/>
                    </a:xfrm>
                    <a:prstGeom prst="rect">
                      <a:avLst/>
                    </a:prstGeom>
                    <a:noFill/>
                    <a:ln>
                      <a:noFill/>
                    </a:ln>
                  </pic:spPr>
                </pic:pic>
              </a:graphicData>
            </a:graphic>
          </wp:inline>
        </w:drawing>
      </w:r>
    </w:p>
    <w:p w14:paraId="505C048D" w14:textId="77777777" w:rsidR="00DD67AD" w:rsidRPr="00DD67AD" w:rsidRDefault="00DD67AD" w:rsidP="00DD67AD">
      <w:pPr>
        <w:spacing w:after="0" w:line="240" w:lineRule="auto"/>
        <w:jc w:val="both"/>
        <w:rPr>
          <w:rFonts w:asciiTheme="minorHAnsi" w:hAnsiTheme="minorHAnsi" w:cstheme="minorHAnsi"/>
          <w:b/>
          <w:sz w:val="20"/>
          <w:szCs w:val="20"/>
          <w:lang w:val="en-US"/>
        </w:rPr>
      </w:pPr>
    </w:p>
    <w:p w14:paraId="75278503" w14:textId="1314A843" w:rsidR="00DD67AD" w:rsidDel="00E11E3A" w:rsidRDefault="00DD67AD" w:rsidP="00E11E3A">
      <w:pPr>
        <w:spacing w:after="0" w:line="240" w:lineRule="auto"/>
        <w:jc w:val="both"/>
        <w:rPr>
          <w:del w:id="4" w:author="Duoc" w:date="2025-05-27T08:39:00Z"/>
          <w:rFonts w:asciiTheme="minorHAnsi" w:hAnsiTheme="minorHAnsi" w:cstheme="minorHAnsi"/>
          <w:sz w:val="20"/>
          <w:szCs w:val="20"/>
          <w:lang w:val="en-US"/>
        </w:rPr>
        <w:pPrChange w:id="5" w:author="Duoc" w:date="2025-05-27T08:39:00Z">
          <w:pPr>
            <w:spacing w:after="0" w:line="240" w:lineRule="auto"/>
            <w:jc w:val="both"/>
          </w:pPr>
        </w:pPrChange>
      </w:pPr>
    </w:p>
    <w:p w14:paraId="36A155A2" w14:textId="1A87DDA5" w:rsidR="007A68BB" w:rsidDel="00E11E3A" w:rsidRDefault="007A68BB" w:rsidP="00E11E3A">
      <w:pPr>
        <w:spacing w:after="0" w:line="240" w:lineRule="auto"/>
        <w:jc w:val="both"/>
        <w:rPr>
          <w:del w:id="6" w:author="Duoc" w:date="2025-05-27T08:39:00Z"/>
          <w:rFonts w:asciiTheme="minorHAnsi" w:hAnsiTheme="minorHAnsi" w:cstheme="minorHAnsi"/>
          <w:sz w:val="20"/>
          <w:szCs w:val="20"/>
          <w:lang w:val="en-US"/>
        </w:rPr>
        <w:pPrChange w:id="7" w:author="Duoc" w:date="2025-05-27T08:39:00Z">
          <w:pPr>
            <w:spacing w:after="0" w:line="240" w:lineRule="auto"/>
            <w:jc w:val="both"/>
          </w:pPr>
        </w:pPrChange>
      </w:pPr>
    </w:p>
    <w:tbl>
      <w:tblPr>
        <w:tblStyle w:val="Tablaconcuadrcula"/>
        <w:tblW w:w="0" w:type="auto"/>
        <w:tblLook w:val="04A0" w:firstRow="1" w:lastRow="0" w:firstColumn="1" w:lastColumn="0" w:noHBand="0" w:noVBand="1"/>
      </w:tblPr>
      <w:tblGrid>
        <w:gridCol w:w="8828"/>
      </w:tblGrid>
      <w:tr w:rsidR="007A68BB" w:rsidRPr="00542978" w:rsidDel="00E11E3A" w14:paraId="10540E70" w14:textId="3B17F256" w:rsidTr="00B833CD">
        <w:trPr>
          <w:trHeight w:val="1743"/>
          <w:del w:id="8" w:author="Duoc" w:date="2025-05-27T08:39:00Z"/>
        </w:trPr>
        <w:tc>
          <w:tcPr>
            <w:tcW w:w="8828" w:type="dxa"/>
          </w:tcPr>
          <w:p w14:paraId="4244062B" w14:textId="1668AFBE" w:rsidR="007A68BB" w:rsidRPr="00542978" w:rsidDel="00E11E3A" w:rsidRDefault="00DD7AA6" w:rsidP="00E11E3A">
            <w:pPr>
              <w:jc w:val="both"/>
              <w:rPr>
                <w:del w:id="9" w:author="Duoc" w:date="2025-05-27T08:39:00Z"/>
                <w:rFonts w:asciiTheme="minorHAnsi" w:hAnsiTheme="minorHAnsi" w:cstheme="minorHAnsi"/>
                <w:b/>
                <w:bCs/>
                <w:sz w:val="20"/>
                <w:szCs w:val="20"/>
              </w:rPr>
              <w:pPrChange w:id="10" w:author="Duoc" w:date="2025-05-27T08:39:00Z">
                <w:pPr>
                  <w:spacing w:line="276" w:lineRule="auto"/>
                  <w:jc w:val="both"/>
                </w:pPr>
              </w:pPrChange>
            </w:pPr>
            <w:del w:id="11" w:author="Duoc" w:date="2025-05-27T08:39:00Z">
              <w:r w:rsidDel="00E11E3A">
                <w:rPr>
                  <w:rFonts w:asciiTheme="minorHAnsi" w:hAnsiTheme="minorHAnsi" w:cstheme="minorHAnsi"/>
                  <w:b/>
                  <w:bCs/>
                  <w:sz w:val="20"/>
                  <w:szCs w:val="20"/>
                </w:rPr>
                <w:delText xml:space="preserve">Según la información del Requerimiento N°2 </w:delText>
              </w:r>
              <w:r w:rsidR="007A68BB" w:rsidDel="00E11E3A">
                <w:rPr>
                  <w:rFonts w:asciiTheme="minorHAnsi" w:hAnsiTheme="minorHAnsi" w:cstheme="minorHAnsi"/>
                  <w:b/>
                  <w:bCs/>
                  <w:sz w:val="20"/>
                  <w:szCs w:val="20"/>
                </w:rPr>
                <w:delText>¿</w:delText>
              </w:r>
              <w:r w:rsidR="007A68BB" w:rsidRPr="00542978" w:rsidDel="00E11E3A">
                <w:rPr>
                  <w:rFonts w:asciiTheme="minorHAnsi" w:hAnsiTheme="minorHAnsi" w:cstheme="minorHAnsi"/>
                  <w:b/>
                  <w:bCs/>
                  <w:sz w:val="20"/>
                  <w:szCs w:val="20"/>
                </w:rPr>
                <w:delText>Cuál es e</w:delText>
              </w:r>
              <w:r w:rsidR="007A68BB" w:rsidDel="00E11E3A">
                <w:rPr>
                  <w:rFonts w:asciiTheme="minorHAnsi" w:hAnsiTheme="minorHAnsi" w:cstheme="minorHAnsi"/>
                  <w:b/>
                  <w:bCs/>
                  <w:sz w:val="20"/>
                  <w:szCs w:val="20"/>
                </w:rPr>
                <w:delText>l problema que se debe resolver?</w:delText>
              </w:r>
            </w:del>
          </w:p>
          <w:p w14:paraId="46AD8646" w14:textId="492ADAC6" w:rsidR="007A68BB" w:rsidRPr="00542978" w:rsidDel="00E11E3A" w:rsidRDefault="007A68BB" w:rsidP="00E11E3A">
            <w:pPr>
              <w:jc w:val="both"/>
              <w:rPr>
                <w:del w:id="12" w:author="Duoc" w:date="2025-05-27T08:39:00Z"/>
                <w:rFonts w:asciiTheme="minorHAnsi" w:hAnsiTheme="minorHAnsi" w:cstheme="minorHAnsi"/>
                <w:b/>
                <w:bCs/>
                <w:sz w:val="20"/>
                <w:szCs w:val="20"/>
              </w:rPr>
              <w:pPrChange w:id="13" w:author="Duoc" w:date="2025-05-27T08:39:00Z">
                <w:pPr>
                  <w:spacing w:line="276" w:lineRule="auto"/>
                  <w:jc w:val="both"/>
                </w:pPr>
              </w:pPrChange>
            </w:pPr>
          </w:p>
          <w:p w14:paraId="0A04FF6E" w14:textId="0C17B41A" w:rsidR="007A68BB" w:rsidRPr="00542978" w:rsidDel="00E11E3A" w:rsidRDefault="007A68BB" w:rsidP="00E11E3A">
            <w:pPr>
              <w:jc w:val="both"/>
              <w:rPr>
                <w:del w:id="14" w:author="Duoc" w:date="2025-05-27T08:39:00Z"/>
                <w:rFonts w:asciiTheme="minorHAnsi" w:hAnsiTheme="minorHAnsi" w:cstheme="minorHAnsi"/>
                <w:b/>
                <w:bCs/>
                <w:sz w:val="20"/>
                <w:szCs w:val="20"/>
              </w:rPr>
              <w:pPrChange w:id="15" w:author="Duoc" w:date="2025-05-27T08:39:00Z">
                <w:pPr>
                  <w:spacing w:line="276" w:lineRule="auto"/>
                  <w:jc w:val="both"/>
                </w:pPr>
              </w:pPrChange>
            </w:pPr>
          </w:p>
          <w:p w14:paraId="7CC7C3D3" w14:textId="0464F894" w:rsidR="007A68BB" w:rsidRPr="00542978" w:rsidDel="00E11E3A" w:rsidRDefault="007A68BB" w:rsidP="00E11E3A">
            <w:pPr>
              <w:jc w:val="both"/>
              <w:rPr>
                <w:del w:id="16" w:author="Duoc" w:date="2025-05-27T08:39:00Z"/>
                <w:rFonts w:asciiTheme="minorHAnsi" w:hAnsiTheme="minorHAnsi" w:cstheme="minorHAnsi"/>
                <w:b/>
                <w:bCs/>
                <w:sz w:val="20"/>
                <w:szCs w:val="20"/>
              </w:rPr>
              <w:pPrChange w:id="17" w:author="Duoc" w:date="2025-05-27T08:39:00Z">
                <w:pPr>
                  <w:spacing w:line="276" w:lineRule="auto"/>
                  <w:jc w:val="both"/>
                </w:pPr>
              </w:pPrChange>
            </w:pPr>
          </w:p>
          <w:p w14:paraId="16B05D95" w14:textId="30A102E9" w:rsidR="007A68BB" w:rsidRPr="00542978" w:rsidDel="00E11E3A" w:rsidRDefault="007A68BB" w:rsidP="00E11E3A">
            <w:pPr>
              <w:jc w:val="both"/>
              <w:rPr>
                <w:del w:id="18" w:author="Duoc" w:date="2025-05-27T08:39:00Z"/>
                <w:rFonts w:asciiTheme="minorHAnsi" w:hAnsiTheme="minorHAnsi" w:cstheme="minorHAnsi"/>
                <w:b/>
                <w:bCs/>
                <w:sz w:val="20"/>
                <w:szCs w:val="20"/>
              </w:rPr>
              <w:pPrChange w:id="19" w:author="Duoc" w:date="2025-05-27T08:39:00Z">
                <w:pPr>
                  <w:spacing w:line="276" w:lineRule="auto"/>
                  <w:jc w:val="both"/>
                </w:pPr>
              </w:pPrChange>
            </w:pPr>
          </w:p>
          <w:p w14:paraId="0702CE36" w14:textId="2BF96084" w:rsidR="007A68BB" w:rsidRPr="00542978" w:rsidDel="00E11E3A" w:rsidRDefault="007A68BB" w:rsidP="00E11E3A">
            <w:pPr>
              <w:jc w:val="both"/>
              <w:rPr>
                <w:del w:id="20" w:author="Duoc" w:date="2025-05-27T08:39:00Z"/>
                <w:rFonts w:asciiTheme="minorHAnsi" w:hAnsiTheme="minorHAnsi" w:cstheme="minorHAnsi"/>
                <w:b/>
                <w:bCs/>
                <w:sz w:val="20"/>
                <w:szCs w:val="20"/>
              </w:rPr>
              <w:pPrChange w:id="21" w:author="Duoc" w:date="2025-05-27T08:39:00Z">
                <w:pPr>
                  <w:spacing w:line="276" w:lineRule="auto"/>
                  <w:jc w:val="both"/>
                </w:pPr>
              </w:pPrChange>
            </w:pPr>
          </w:p>
          <w:p w14:paraId="11ADA01F" w14:textId="18F86074" w:rsidR="007A68BB" w:rsidRPr="00542978" w:rsidDel="00E11E3A" w:rsidRDefault="007A68BB" w:rsidP="00E11E3A">
            <w:pPr>
              <w:jc w:val="both"/>
              <w:rPr>
                <w:del w:id="22" w:author="Duoc" w:date="2025-05-27T08:39:00Z"/>
                <w:rFonts w:asciiTheme="minorHAnsi" w:hAnsiTheme="minorHAnsi" w:cstheme="minorHAnsi"/>
                <w:b/>
                <w:bCs/>
                <w:sz w:val="20"/>
                <w:szCs w:val="20"/>
              </w:rPr>
              <w:pPrChange w:id="23" w:author="Duoc" w:date="2025-05-27T08:39:00Z">
                <w:pPr>
                  <w:spacing w:line="276" w:lineRule="auto"/>
                  <w:jc w:val="both"/>
                </w:pPr>
              </w:pPrChange>
            </w:pPr>
          </w:p>
          <w:p w14:paraId="4CE48912" w14:textId="0B98F3F9" w:rsidR="007A68BB" w:rsidRPr="00542978" w:rsidDel="00E11E3A" w:rsidRDefault="007A68BB" w:rsidP="00E11E3A">
            <w:pPr>
              <w:jc w:val="both"/>
              <w:rPr>
                <w:del w:id="24" w:author="Duoc" w:date="2025-05-27T08:39:00Z"/>
                <w:rFonts w:asciiTheme="minorHAnsi" w:hAnsiTheme="minorHAnsi" w:cstheme="minorHAnsi"/>
                <w:b/>
                <w:bCs/>
                <w:sz w:val="20"/>
                <w:szCs w:val="20"/>
              </w:rPr>
              <w:pPrChange w:id="25" w:author="Duoc" w:date="2025-05-27T08:39:00Z">
                <w:pPr>
                  <w:spacing w:line="276" w:lineRule="auto"/>
                  <w:jc w:val="both"/>
                </w:pPr>
              </w:pPrChange>
            </w:pPr>
          </w:p>
          <w:p w14:paraId="766B6023" w14:textId="05D442EB" w:rsidR="007A68BB" w:rsidRPr="00542978" w:rsidDel="00E11E3A" w:rsidRDefault="007A68BB" w:rsidP="00E11E3A">
            <w:pPr>
              <w:jc w:val="both"/>
              <w:rPr>
                <w:del w:id="26" w:author="Duoc" w:date="2025-05-27T08:39:00Z"/>
                <w:rFonts w:asciiTheme="minorHAnsi" w:hAnsiTheme="minorHAnsi" w:cstheme="minorHAnsi"/>
                <w:b/>
                <w:bCs/>
                <w:sz w:val="20"/>
                <w:szCs w:val="20"/>
              </w:rPr>
              <w:pPrChange w:id="27" w:author="Duoc" w:date="2025-05-27T08:39:00Z">
                <w:pPr>
                  <w:spacing w:line="276" w:lineRule="auto"/>
                  <w:jc w:val="both"/>
                </w:pPr>
              </w:pPrChange>
            </w:pPr>
          </w:p>
        </w:tc>
      </w:tr>
      <w:tr w:rsidR="007A68BB" w:rsidRPr="00542978" w:rsidDel="00E11E3A" w14:paraId="3288EC65" w14:textId="48AA7A8D" w:rsidTr="00B833CD">
        <w:trPr>
          <w:trHeight w:val="2108"/>
          <w:del w:id="28" w:author="Duoc" w:date="2025-05-27T08:39:00Z"/>
        </w:trPr>
        <w:tc>
          <w:tcPr>
            <w:tcW w:w="8828" w:type="dxa"/>
          </w:tcPr>
          <w:p w14:paraId="03BA8B93" w14:textId="63F4E492" w:rsidR="007A68BB" w:rsidRPr="00542978" w:rsidDel="00E11E3A" w:rsidRDefault="007A68BB" w:rsidP="00E11E3A">
            <w:pPr>
              <w:jc w:val="both"/>
              <w:rPr>
                <w:del w:id="29" w:author="Duoc" w:date="2025-05-27T08:39:00Z"/>
                <w:rFonts w:asciiTheme="minorHAnsi" w:hAnsiTheme="minorHAnsi" w:cstheme="minorHAnsi"/>
                <w:b/>
                <w:bCs/>
                <w:sz w:val="20"/>
                <w:szCs w:val="20"/>
              </w:rPr>
              <w:pPrChange w:id="30" w:author="Duoc" w:date="2025-05-27T08:39:00Z">
                <w:pPr>
                  <w:spacing w:line="276" w:lineRule="auto"/>
                  <w:jc w:val="both"/>
                </w:pPr>
              </w:pPrChange>
            </w:pPr>
            <w:del w:id="31" w:author="Duoc" w:date="2025-05-27T08:39:00Z">
              <w:r w:rsidDel="00E11E3A">
                <w:rPr>
                  <w:rFonts w:asciiTheme="minorHAnsi" w:hAnsiTheme="minorHAnsi" w:cstheme="minorHAnsi"/>
                  <w:b/>
                  <w:bCs/>
                  <w:sz w:val="20"/>
                  <w:szCs w:val="20"/>
                </w:rPr>
                <w:delText>¿Qué alternativas se solución propone Ud. para resolver el problema planteado? Cada integrante del equipo debe proponer a lo menos 1 alternativa.</w:delText>
              </w:r>
            </w:del>
          </w:p>
          <w:p w14:paraId="26893250" w14:textId="44F1A056" w:rsidR="007A68BB" w:rsidRPr="00542978" w:rsidDel="00E11E3A" w:rsidRDefault="007A68BB" w:rsidP="00E11E3A">
            <w:pPr>
              <w:jc w:val="both"/>
              <w:rPr>
                <w:del w:id="32" w:author="Duoc" w:date="2025-05-27T08:39:00Z"/>
                <w:rFonts w:asciiTheme="minorHAnsi" w:hAnsiTheme="minorHAnsi" w:cstheme="minorHAnsi"/>
                <w:b/>
                <w:bCs/>
                <w:sz w:val="20"/>
                <w:szCs w:val="20"/>
              </w:rPr>
              <w:pPrChange w:id="33" w:author="Duoc" w:date="2025-05-27T08:39:00Z">
                <w:pPr>
                  <w:spacing w:line="276" w:lineRule="auto"/>
                  <w:jc w:val="both"/>
                </w:pPr>
              </w:pPrChange>
            </w:pPr>
          </w:p>
          <w:p w14:paraId="785BEB78" w14:textId="04A0E148" w:rsidR="007A68BB" w:rsidRPr="00542978" w:rsidDel="00E11E3A" w:rsidRDefault="007A68BB" w:rsidP="00E11E3A">
            <w:pPr>
              <w:jc w:val="both"/>
              <w:rPr>
                <w:del w:id="34" w:author="Duoc" w:date="2025-05-27T08:39:00Z"/>
                <w:rFonts w:asciiTheme="minorHAnsi" w:hAnsiTheme="minorHAnsi" w:cstheme="minorHAnsi"/>
                <w:b/>
                <w:bCs/>
                <w:sz w:val="20"/>
                <w:szCs w:val="20"/>
              </w:rPr>
              <w:pPrChange w:id="35" w:author="Duoc" w:date="2025-05-27T08:39:00Z">
                <w:pPr>
                  <w:spacing w:line="276" w:lineRule="auto"/>
                  <w:jc w:val="both"/>
                </w:pPr>
              </w:pPrChange>
            </w:pPr>
          </w:p>
          <w:p w14:paraId="79655493" w14:textId="2AEF390F" w:rsidR="007A68BB" w:rsidRPr="00542978" w:rsidDel="00E11E3A" w:rsidRDefault="007A68BB" w:rsidP="00E11E3A">
            <w:pPr>
              <w:jc w:val="both"/>
              <w:rPr>
                <w:del w:id="36" w:author="Duoc" w:date="2025-05-27T08:39:00Z"/>
                <w:rFonts w:asciiTheme="minorHAnsi" w:hAnsiTheme="minorHAnsi" w:cstheme="minorHAnsi"/>
                <w:b/>
                <w:bCs/>
                <w:sz w:val="20"/>
                <w:szCs w:val="20"/>
              </w:rPr>
              <w:pPrChange w:id="37" w:author="Duoc" w:date="2025-05-27T08:39:00Z">
                <w:pPr>
                  <w:spacing w:line="276" w:lineRule="auto"/>
                  <w:jc w:val="both"/>
                </w:pPr>
              </w:pPrChange>
            </w:pPr>
          </w:p>
          <w:p w14:paraId="3F6A8084" w14:textId="366CCD3D" w:rsidR="007A68BB" w:rsidRPr="00542978" w:rsidDel="00E11E3A" w:rsidRDefault="007A68BB" w:rsidP="00E11E3A">
            <w:pPr>
              <w:jc w:val="both"/>
              <w:rPr>
                <w:del w:id="38" w:author="Duoc" w:date="2025-05-27T08:39:00Z"/>
                <w:rFonts w:asciiTheme="minorHAnsi" w:hAnsiTheme="minorHAnsi" w:cstheme="minorHAnsi"/>
                <w:b/>
                <w:bCs/>
                <w:sz w:val="20"/>
                <w:szCs w:val="20"/>
              </w:rPr>
              <w:pPrChange w:id="39" w:author="Duoc" w:date="2025-05-27T08:39:00Z">
                <w:pPr>
                  <w:spacing w:line="276" w:lineRule="auto"/>
                  <w:jc w:val="both"/>
                </w:pPr>
              </w:pPrChange>
            </w:pPr>
          </w:p>
          <w:p w14:paraId="73D11E31" w14:textId="070A805E" w:rsidR="007A68BB" w:rsidRPr="00542978" w:rsidDel="00E11E3A" w:rsidRDefault="007A68BB" w:rsidP="00E11E3A">
            <w:pPr>
              <w:jc w:val="both"/>
              <w:rPr>
                <w:del w:id="40" w:author="Duoc" w:date="2025-05-27T08:39:00Z"/>
                <w:rFonts w:asciiTheme="minorHAnsi" w:hAnsiTheme="minorHAnsi" w:cstheme="minorHAnsi"/>
                <w:b/>
                <w:bCs/>
                <w:sz w:val="20"/>
                <w:szCs w:val="20"/>
              </w:rPr>
              <w:pPrChange w:id="41" w:author="Duoc" w:date="2025-05-27T08:39:00Z">
                <w:pPr>
                  <w:spacing w:line="276" w:lineRule="auto"/>
                  <w:jc w:val="both"/>
                </w:pPr>
              </w:pPrChange>
            </w:pPr>
          </w:p>
          <w:p w14:paraId="388040A0" w14:textId="38EB5C82" w:rsidR="007A68BB" w:rsidRPr="00542978" w:rsidDel="00E11E3A" w:rsidRDefault="007A68BB" w:rsidP="00E11E3A">
            <w:pPr>
              <w:jc w:val="both"/>
              <w:rPr>
                <w:del w:id="42" w:author="Duoc" w:date="2025-05-27T08:39:00Z"/>
                <w:rFonts w:asciiTheme="minorHAnsi" w:hAnsiTheme="minorHAnsi" w:cstheme="minorHAnsi"/>
                <w:b/>
                <w:bCs/>
                <w:sz w:val="20"/>
                <w:szCs w:val="20"/>
              </w:rPr>
              <w:pPrChange w:id="43" w:author="Duoc" w:date="2025-05-27T08:39:00Z">
                <w:pPr>
                  <w:spacing w:line="276" w:lineRule="auto"/>
                  <w:jc w:val="both"/>
                </w:pPr>
              </w:pPrChange>
            </w:pPr>
          </w:p>
          <w:p w14:paraId="2B3C19A9" w14:textId="3848B035" w:rsidR="007A68BB" w:rsidRPr="00542978" w:rsidDel="00E11E3A" w:rsidRDefault="007A68BB" w:rsidP="00E11E3A">
            <w:pPr>
              <w:jc w:val="both"/>
              <w:rPr>
                <w:del w:id="44" w:author="Duoc" w:date="2025-05-27T08:39:00Z"/>
                <w:rFonts w:asciiTheme="minorHAnsi" w:hAnsiTheme="minorHAnsi" w:cstheme="minorHAnsi"/>
                <w:b/>
                <w:bCs/>
                <w:sz w:val="20"/>
                <w:szCs w:val="20"/>
              </w:rPr>
              <w:pPrChange w:id="45" w:author="Duoc" w:date="2025-05-27T08:39:00Z">
                <w:pPr>
                  <w:spacing w:line="276" w:lineRule="auto"/>
                  <w:jc w:val="both"/>
                </w:pPr>
              </w:pPrChange>
            </w:pPr>
          </w:p>
          <w:p w14:paraId="3BB13293" w14:textId="579CB7F2" w:rsidR="007A68BB" w:rsidRPr="00542978" w:rsidDel="00E11E3A" w:rsidRDefault="007A68BB" w:rsidP="00E11E3A">
            <w:pPr>
              <w:jc w:val="both"/>
              <w:rPr>
                <w:del w:id="46" w:author="Duoc" w:date="2025-05-27T08:39:00Z"/>
                <w:rFonts w:asciiTheme="minorHAnsi" w:hAnsiTheme="minorHAnsi" w:cstheme="minorHAnsi"/>
                <w:b/>
                <w:bCs/>
                <w:sz w:val="20"/>
                <w:szCs w:val="20"/>
              </w:rPr>
              <w:pPrChange w:id="47" w:author="Duoc" w:date="2025-05-27T08:39:00Z">
                <w:pPr>
                  <w:spacing w:line="276" w:lineRule="auto"/>
                  <w:jc w:val="both"/>
                </w:pPr>
              </w:pPrChange>
            </w:pPr>
          </w:p>
          <w:p w14:paraId="17EE0480" w14:textId="32499ED3" w:rsidR="007A68BB" w:rsidRPr="00542978" w:rsidDel="00E11E3A" w:rsidRDefault="007A68BB" w:rsidP="00E11E3A">
            <w:pPr>
              <w:jc w:val="both"/>
              <w:rPr>
                <w:del w:id="48" w:author="Duoc" w:date="2025-05-27T08:39:00Z"/>
                <w:rFonts w:asciiTheme="minorHAnsi" w:hAnsiTheme="minorHAnsi" w:cstheme="minorHAnsi"/>
                <w:b/>
                <w:bCs/>
                <w:sz w:val="20"/>
                <w:szCs w:val="20"/>
              </w:rPr>
              <w:pPrChange w:id="49" w:author="Duoc" w:date="2025-05-27T08:39:00Z">
                <w:pPr>
                  <w:spacing w:line="276" w:lineRule="auto"/>
                  <w:jc w:val="both"/>
                </w:pPr>
              </w:pPrChange>
            </w:pPr>
          </w:p>
          <w:p w14:paraId="212F66D6" w14:textId="4D5ECB4F" w:rsidR="007A68BB" w:rsidRPr="00542978" w:rsidDel="00E11E3A" w:rsidRDefault="007A68BB" w:rsidP="00E11E3A">
            <w:pPr>
              <w:jc w:val="both"/>
              <w:rPr>
                <w:del w:id="50" w:author="Duoc" w:date="2025-05-27T08:39:00Z"/>
                <w:rFonts w:asciiTheme="minorHAnsi" w:hAnsiTheme="minorHAnsi" w:cstheme="minorHAnsi"/>
                <w:b/>
                <w:bCs/>
                <w:sz w:val="20"/>
                <w:szCs w:val="20"/>
              </w:rPr>
              <w:pPrChange w:id="51" w:author="Duoc" w:date="2025-05-27T08:39:00Z">
                <w:pPr>
                  <w:spacing w:line="276" w:lineRule="auto"/>
                  <w:jc w:val="both"/>
                </w:pPr>
              </w:pPrChange>
            </w:pPr>
          </w:p>
        </w:tc>
      </w:tr>
      <w:tr w:rsidR="007A68BB" w:rsidRPr="00542978" w:rsidDel="00E11E3A" w14:paraId="5CBC8F68" w14:textId="0538784A" w:rsidTr="00B833CD">
        <w:trPr>
          <w:trHeight w:val="3660"/>
          <w:del w:id="52" w:author="Duoc" w:date="2025-05-27T08:39:00Z"/>
        </w:trPr>
        <w:tc>
          <w:tcPr>
            <w:tcW w:w="8828" w:type="dxa"/>
          </w:tcPr>
          <w:p w14:paraId="49E1B190" w14:textId="7463D026" w:rsidR="007A68BB" w:rsidRPr="00542978" w:rsidDel="00E11E3A" w:rsidRDefault="007A68BB" w:rsidP="00E11E3A">
            <w:pPr>
              <w:jc w:val="both"/>
              <w:rPr>
                <w:del w:id="53" w:author="Duoc" w:date="2025-05-27T08:39:00Z"/>
                <w:rFonts w:asciiTheme="minorHAnsi" w:hAnsiTheme="minorHAnsi" w:cstheme="minorHAnsi"/>
                <w:b/>
                <w:bCs/>
                <w:sz w:val="20"/>
                <w:szCs w:val="20"/>
              </w:rPr>
              <w:pPrChange w:id="54" w:author="Duoc" w:date="2025-05-27T08:39:00Z">
                <w:pPr>
                  <w:spacing w:line="276" w:lineRule="auto"/>
                  <w:jc w:val="both"/>
                </w:pPr>
              </w:pPrChange>
            </w:pPr>
            <w:del w:id="55" w:author="Duoc" w:date="2025-05-27T08:39:00Z">
              <w:r w:rsidDel="00E11E3A">
                <w:rPr>
                  <w:rFonts w:asciiTheme="minorHAnsi" w:hAnsiTheme="minorHAnsi" w:cstheme="minorHAnsi"/>
                  <w:b/>
                  <w:bCs/>
                  <w:sz w:val="20"/>
                  <w:szCs w:val="20"/>
                </w:rPr>
                <w:delText xml:space="preserve">De cada alternativa de solución propuesta, indique sus riegos y ventajas.  </w:delText>
              </w:r>
            </w:del>
          </w:p>
          <w:p w14:paraId="7265B71A" w14:textId="3435471A" w:rsidR="007A68BB" w:rsidRPr="00542978" w:rsidDel="00E11E3A" w:rsidRDefault="007A68BB" w:rsidP="00E11E3A">
            <w:pPr>
              <w:jc w:val="both"/>
              <w:rPr>
                <w:del w:id="56" w:author="Duoc" w:date="2025-05-27T08:39:00Z"/>
                <w:rFonts w:asciiTheme="minorHAnsi" w:hAnsiTheme="minorHAnsi" w:cstheme="minorHAnsi"/>
                <w:b/>
                <w:bCs/>
                <w:sz w:val="20"/>
                <w:szCs w:val="20"/>
              </w:rPr>
              <w:pPrChange w:id="57" w:author="Duoc" w:date="2025-05-27T08:39:00Z">
                <w:pPr>
                  <w:spacing w:line="276" w:lineRule="auto"/>
                  <w:jc w:val="both"/>
                </w:pPr>
              </w:pPrChange>
            </w:pPr>
          </w:p>
          <w:p w14:paraId="432E5FD3" w14:textId="7AF58FAD" w:rsidR="007A68BB" w:rsidRPr="00542978" w:rsidDel="00E11E3A" w:rsidRDefault="007A68BB" w:rsidP="00E11E3A">
            <w:pPr>
              <w:jc w:val="both"/>
              <w:rPr>
                <w:del w:id="58" w:author="Duoc" w:date="2025-05-27T08:39:00Z"/>
                <w:rFonts w:asciiTheme="minorHAnsi" w:hAnsiTheme="minorHAnsi" w:cstheme="minorHAnsi"/>
                <w:b/>
                <w:bCs/>
                <w:sz w:val="20"/>
                <w:szCs w:val="20"/>
              </w:rPr>
              <w:pPrChange w:id="59" w:author="Duoc" w:date="2025-05-27T08:39:00Z">
                <w:pPr>
                  <w:spacing w:line="276" w:lineRule="auto"/>
                  <w:jc w:val="both"/>
                </w:pPr>
              </w:pPrChange>
            </w:pPr>
          </w:p>
          <w:p w14:paraId="651EF366" w14:textId="3995DAE1" w:rsidR="007A68BB" w:rsidRPr="00542978" w:rsidDel="00E11E3A" w:rsidRDefault="007A68BB" w:rsidP="00E11E3A">
            <w:pPr>
              <w:jc w:val="both"/>
              <w:rPr>
                <w:del w:id="60" w:author="Duoc" w:date="2025-05-27T08:39:00Z"/>
                <w:rFonts w:asciiTheme="minorHAnsi" w:hAnsiTheme="minorHAnsi" w:cstheme="minorHAnsi"/>
                <w:b/>
                <w:bCs/>
                <w:sz w:val="20"/>
                <w:szCs w:val="20"/>
              </w:rPr>
              <w:pPrChange w:id="61" w:author="Duoc" w:date="2025-05-27T08:39:00Z">
                <w:pPr>
                  <w:spacing w:line="276" w:lineRule="auto"/>
                  <w:jc w:val="both"/>
                </w:pPr>
              </w:pPrChange>
            </w:pPr>
          </w:p>
          <w:p w14:paraId="6F6C7069" w14:textId="44FACD78" w:rsidR="007A68BB" w:rsidRPr="00542978" w:rsidDel="00E11E3A" w:rsidRDefault="007A68BB" w:rsidP="00E11E3A">
            <w:pPr>
              <w:jc w:val="both"/>
              <w:rPr>
                <w:del w:id="62" w:author="Duoc" w:date="2025-05-27T08:39:00Z"/>
                <w:rFonts w:asciiTheme="minorHAnsi" w:hAnsiTheme="minorHAnsi" w:cstheme="minorHAnsi"/>
                <w:b/>
                <w:bCs/>
                <w:sz w:val="20"/>
                <w:szCs w:val="20"/>
              </w:rPr>
              <w:pPrChange w:id="63" w:author="Duoc" w:date="2025-05-27T08:39:00Z">
                <w:pPr>
                  <w:spacing w:line="276" w:lineRule="auto"/>
                  <w:jc w:val="both"/>
                </w:pPr>
              </w:pPrChange>
            </w:pPr>
          </w:p>
          <w:p w14:paraId="2E215C9D" w14:textId="64A9455D" w:rsidR="007A68BB" w:rsidRPr="00542978" w:rsidDel="00E11E3A" w:rsidRDefault="007A68BB" w:rsidP="00E11E3A">
            <w:pPr>
              <w:jc w:val="both"/>
              <w:rPr>
                <w:del w:id="64" w:author="Duoc" w:date="2025-05-27T08:39:00Z"/>
                <w:rFonts w:asciiTheme="minorHAnsi" w:hAnsiTheme="minorHAnsi" w:cstheme="minorHAnsi"/>
                <w:b/>
                <w:bCs/>
                <w:sz w:val="20"/>
                <w:szCs w:val="20"/>
              </w:rPr>
              <w:pPrChange w:id="65" w:author="Duoc" w:date="2025-05-27T08:39:00Z">
                <w:pPr>
                  <w:spacing w:line="276" w:lineRule="auto"/>
                  <w:jc w:val="both"/>
                </w:pPr>
              </w:pPrChange>
            </w:pPr>
          </w:p>
          <w:p w14:paraId="50EABF3D" w14:textId="4CD6F9A5" w:rsidR="007A68BB" w:rsidRPr="00542978" w:rsidDel="00E11E3A" w:rsidRDefault="007A68BB" w:rsidP="00E11E3A">
            <w:pPr>
              <w:jc w:val="both"/>
              <w:rPr>
                <w:del w:id="66" w:author="Duoc" w:date="2025-05-27T08:39:00Z"/>
                <w:rFonts w:asciiTheme="minorHAnsi" w:hAnsiTheme="minorHAnsi" w:cstheme="minorHAnsi"/>
                <w:b/>
                <w:bCs/>
                <w:sz w:val="20"/>
                <w:szCs w:val="20"/>
              </w:rPr>
              <w:pPrChange w:id="67" w:author="Duoc" w:date="2025-05-27T08:39:00Z">
                <w:pPr>
                  <w:spacing w:line="276" w:lineRule="auto"/>
                  <w:jc w:val="both"/>
                </w:pPr>
              </w:pPrChange>
            </w:pPr>
          </w:p>
          <w:p w14:paraId="58B75695" w14:textId="6E340841" w:rsidR="007A68BB" w:rsidRPr="00542978" w:rsidDel="00E11E3A" w:rsidRDefault="007A68BB" w:rsidP="00E11E3A">
            <w:pPr>
              <w:jc w:val="both"/>
              <w:rPr>
                <w:del w:id="68" w:author="Duoc" w:date="2025-05-27T08:39:00Z"/>
                <w:rFonts w:asciiTheme="minorHAnsi" w:hAnsiTheme="minorHAnsi" w:cstheme="minorHAnsi"/>
                <w:b/>
                <w:bCs/>
                <w:sz w:val="20"/>
                <w:szCs w:val="20"/>
              </w:rPr>
              <w:pPrChange w:id="69" w:author="Duoc" w:date="2025-05-27T08:39:00Z">
                <w:pPr>
                  <w:spacing w:line="276" w:lineRule="auto"/>
                  <w:jc w:val="both"/>
                </w:pPr>
              </w:pPrChange>
            </w:pPr>
          </w:p>
          <w:p w14:paraId="0C8180A7" w14:textId="5D2D933B" w:rsidR="007A68BB" w:rsidRPr="00542978" w:rsidDel="00E11E3A" w:rsidRDefault="007A68BB" w:rsidP="00E11E3A">
            <w:pPr>
              <w:jc w:val="both"/>
              <w:rPr>
                <w:del w:id="70" w:author="Duoc" w:date="2025-05-27T08:39:00Z"/>
                <w:rFonts w:asciiTheme="minorHAnsi" w:hAnsiTheme="minorHAnsi" w:cstheme="minorHAnsi"/>
                <w:b/>
                <w:bCs/>
                <w:sz w:val="20"/>
                <w:szCs w:val="20"/>
              </w:rPr>
              <w:pPrChange w:id="71" w:author="Duoc" w:date="2025-05-27T08:39:00Z">
                <w:pPr>
                  <w:spacing w:line="276" w:lineRule="auto"/>
                  <w:jc w:val="both"/>
                </w:pPr>
              </w:pPrChange>
            </w:pPr>
          </w:p>
          <w:p w14:paraId="5F313712" w14:textId="387634BF" w:rsidR="007A68BB" w:rsidRPr="00542978" w:rsidDel="00E11E3A" w:rsidRDefault="007A68BB" w:rsidP="00E11E3A">
            <w:pPr>
              <w:jc w:val="both"/>
              <w:rPr>
                <w:del w:id="72" w:author="Duoc" w:date="2025-05-27T08:39:00Z"/>
                <w:rFonts w:asciiTheme="minorHAnsi" w:hAnsiTheme="minorHAnsi" w:cstheme="minorHAnsi"/>
                <w:b/>
                <w:bCs/>
                <w:sz w:val="20"/>
                <w:szCs w:val="20"/>
              </w:rPr>
              <w:pPrChange w:id="73" w:author="Duoc" w:date="2025-05-27T08:39:00Z">
                <w:pPr>
                  <w:spacing w:line="276" w:lineRule="auto"/>
                  <w:jc w:val="both"/>
                </w:pPr>
              </w:pPrChange>
            </w:pPr>
          </w:p>
          <w:p w14:paraId="7E1A946A" w14:textId="29D255F6" w:rsidR="007A68BB" w:rsidRPr="00542978" w:rsidDel="00E11E3A" w:rsidRDefault="007A68BB" w:rsidP="00E11E3A">
            <w:pPr>
              <w:jc w:val="both"/>
              <w:rPr>
                <w:del w:id="74" w:author="Duoc" w:date="2025-05-27T08:39:00Z"/>
                <w:rFonts w:asciiTheme="minorHAnsi" w:hAnsiTheme="minorHAnsi" w:cstheme="minorHAnsi"/>
                <w:b/>
                <w:bCs/>
                <w:sz w:val="20"/>
                <w:szCs w:val="20"/>
              </w:rPr>
              <w:pPrChange w:id="75" w:author="Duoc" w:date="2025-05-27T08:39:00Z">
                <w:pPr>
                  <w:spacing w:line="276" w:lineRule="auto"/>
                  <w:jc w:val="both"/>
                </w:pPr>
              </w:pPrChange>
            </w:pPr>
          </w:p>
        </w:tc>
      </w:tr>
      <w:tr w:rsidR="007A68BB" w:rsidRPr="00542978" w:rsidDel="00E11E3A" w14:paraId="3E6C2F00" w14:textId="67699EC8" w:rsidTr="00B833CD">
        <w:trPr>
          <w:trHeight w:val="3998"/>
          <w:del w:id="76" w:author="Duoc" w:date="2025-05-27T08:39:00Z"/>
        </w:trPr>
        <w:tc>
          <w:tcPr>
            <w:tcW w:w="8828" w:type="dxa"/>
          </w:tcPr>
          <w:p w14:paraId="48D66E02" w14:textId="405CCAD4" w:rsidR="007A68BB" w:rsidRPr="00542978" w:rsidDel="00E11E3A" w:rsidRDefault="007A68BB" w:rsidP="00E11E3A">
            <w:pPr>
              <w:jc w:val="both"/>
              <w:rPr>
                <w:del w:id="77" w:author="Duoc" w:date="2025-05-27T08:39:00Z"/>
                <w:rFonts w:asciiTheme="minorHAnsi" w:hAnsiTheme="minorHAnsi" w:cstheme="minorHAnsi"/>
                <w:sz w:val="20"/>
                <w:szCs w:val="20"/>
              </w:rPr>
              <w:pPrChange w:id="78" w:author="Duoc" w:date="2025-05-27T08:39:00Z">
                <w:pPr>
                  <w:spacing w:line="276" w:lineRule="auto"/>
                  <w:jc w:val="both"/>
                </w:pPr>
              </w:pPrChange>
            </w:pPr>
            <w:del w:id="79" w:author="Duoc" w:date="2025-05-27T08:39:00Z">
              <w:r w:rsidDel="00E11E3A">
                <w:rPr>
                  <w:rFonts w:asciiTheme="minorHAnsi" w:hAnsiTheme="minorHAnsi" w:cstheme="minorHAnsi"/>
                  <w:b/>
                  <w:bCs/>
                  <w:sz w:val="20"/>
                  <w:szCs w:val="20"/>
                </w:rPr>
                <w:delText>Fundamente la</w:delText>
              </w:r>
              <w:r w:rsidR="00A541E1" w:rsidDel="00E11E3A">
                <w:rPr>
                  <w:rFonts w:asciiTheme="minorHAnsi" w:hAnsiTheme="minorHAnsi" w:cstheme="minorHAnsi"/>
                  <w:b/>
                  <w:bCs/>
                  <w:sz w:val="20"/>
                  <w:szCs w:val="20"/>
                </w:rPr>
                <w:delText>(s)</w:delText>
              </w:r>
              <w:r w:rsidDel="00E11E3A">
                <w:rPr>
                  <w:rFonts w:asciiTheme="minorHAnsi" w:hAnsiTheme="minorHAnsi" w:cstheme="minorHAnsi"/>
                  <w:b/>
                  <w:bCs/>
                  <w:sz w:val="20"/>
                  <w:szCs w:val="20"/>
                </w:rPr>
                <w:delText xml:space="preserve"> razón</w:delText>
              </w:r>
              <w:r w:rsidR="00A541E1" w:rsidDel="00E11E3A">
                <w:rPr>
                  <w:rFonts w:asciiTheme="minorHAnsi" w:hAnsiTheme="minorHAnsi" w:cstheme="minorHAnsi"/>
                  <w:b/>
                  <w:bCs/>
                  <w:sz w:val="20"/>
                  <w:szCs w:val="20"/>
                </w:rPr>
                <w:delText>(es)</w:delText>
              </w:r>
              <w:r w:rsidDel="00E11E3A">
                <w:rPr>
                  <w:rFonts w:asciiTheme="minorHAnsi" w:hAnsiTheme="minorHAnsi" w:cstheme="minorHAnsi"/>
                  <w:b/>
                  <w:bCs/>
                  <w:sz w:val="20"/>
                  <w:szCs w:val="20"/>
                </w:rPr>
                <w:delText xml:space="preserve"> de la alternativa de solución que </w:delText>
              </w:r>
              <w:r w:rsidR="00116EB8" w:rsidDel="00E11E3A">
                <w:rPr>
                  <w:rFonts w:asciiTheme="minorHAnsi" w:hAnsiTheme="minorHAnsi" w:cstheme="minorHAnsi"/>
                  <w:b/>
                  <w:bCs/>
                  <w:sz w:val="20"/>
                  <w:szCs w:val="20"/>
                </w:rPr>
                <w:delText xml:space="preserve">el equipo </w:delText>
              </w:r>
              <w:r w:rsidDel="00E11E3A">
                <w:rPr>
                  <w:rFonts w:asciiTheme="minorHAnsi" w:hAnsiTheme="minorHAnsi" w:cstheme="minorHAnsi"/>
                  <w:b/>
                  <w:bCs/>
                  <w:sz w:val="20"/>
                  <w:szCs w:val="20"/>
                </w:rPr>
                <w:delText>escogió y d</w:delText>
              </w:r>
              <w:r w:rsidRPr="00542978" w:rsidDel="00E11E3A">
                <w:rPr>
                  <w:rFonts w:asciiTheme="minorHAnsi" w:hAnsiTheme="minorHAnsi" w:cstheme="minorHAnsi"/>
                  <w:b/>
                  <w:bCs/>
                  <w:sz w:val="20"/>
                  <w:szCs w:val="20"/>
                </w:rPr>
                <w:delText>etalle en lenguaje natural los pasos para construir</w:delText>
              </w:r>
              <w:r w:rsidDel="00E11E3A">
                <w:rPr>
                  <w:rFonts w:asciiTheme="minorHAnsi" w:hAnsiTheme="minorHAnsi" w:cstheme="minorHAnsi"/>
                  <w:b/>
                  <w:bCs/>
                  <w:sz w:val="20"/>
                  <w:szCs w:val="20"/>
                </w:rPr>
                <w:delText>la</w:delText>
              </w:r>
            </w:del>
          </w:p>
          <w:p w14:paraId="65472BC6" w14:textId="42DE0ABF" w:rsidR="007A68BB" w:rsidRPr="00542978" w:rsidDel="00E11E3A" w:rsidRDefault="007A68BB" w:rsidP="00E11E3A">
            <w:pPr>
              <w:jc w:val="both"/>
              <w:rPr>
                <w:del w:id="80" w:author="Duoc" w:date="2025-05-27T08:39:00Z"/>
                <w:rFonts w:asciiTheme="minorHAnsi" w:hAnsiTheme="minorHAnsi" w:cstheme="minorHAnsi"/>
                <w:b/>
                <w:bCs/>
                <w:sz w:val="20"/>
                <w:szCs w:val="20"/>
              </w:rPr>
              <w:pPrChange w:id="81" w:author="Duoc" w:date="2025-05-27T08:39:00Z">
                <w:pPr>
                  <w:spacing w:line="276" w:lineRule="auto"/>
                  <w:jc w:val="both"/>
                </w:pPr>
              </w:pPrChange>
            </w:pPr>
          </w:p>
          <w:p w14:paraId="76673E17" w14:textId="5B4F1228" w:rsidR="007A68BB" w:rsidDel="00E11E3A" w:rsidRDefault="007A68BB" w:rsidP="00E11E3A">
            <w:pPr>
              <w:jc w:val="both"/>
              <w:rPr>
                <w:del w:id="82" w:author="Duoc" w:date="2025-05-27T08:39:00Z"/>
                <w:rFonts w:asciiTheme="minorHAnsi" w:hAnsiTheme="minorHAnsi" w:cstheme="minorHAnsi"/>
                <w:b/>
                <w:bCs/>
                <w:sz w:val="20"/>
                <w:szCs w:val="20"/>
              </w:rPr>
              <w:pPrChange w:id="83" w:author="Duoc" w:date="2025-05-27T08:39:00Z">
                <w:pPr>
                  <w:spacing w:line="276" w:lineRule="auto"/>
                  <w:jc w:val="both"/>
                </w:pPr>
              </w:pPrChange>
            </w:pPr>
          </w:p>
          <w:p w14:paraId="71C5FF86" w14:textId="03788165" w:rsidR="007A68BB" w:rsidDel="00E11E3A" w:rsidRDefault="007A68BB" w:rsidP="00E11E3A">
            <w:pPr>
              <w:jc w:val="both"/>
              <w:rPr>
                <w:del w:id="84" w:author="Duoc" w:date="2025-05-27T08:39:00Z"/>
                <w:rFonts w:asciiTheme="minorHAnsi" w:hAnsiTheme="minorHAnsi" w:cstheme="minorHAnsi"/>
                <w:b/>
                <w:bCs/>
                <w:sz w:val="20"/>
                <w:szCs w:val="20"/>
              </w:rPr>
              <w:pPrChange w:id="85" w:author="Duoc" w:date="2025-05-27T08:39:00Z">
                <w:pPr>
                  <w:spacing w:line="276" w:lineRule="auto"/>
                  <w:jc w:val="both"/>
                </w:pPr>
              </w:pPrChange>
            </w:pPr>
          </w:p>
          <w:p w14:paraId="53E8AB98" w14:textId="4108B2A5" w:rsidR="007A68BB" w:rsidDel="00E11E3A" w:rsidRDefault="007A68BB" w:rsidP="00E11E3A">
            <w:pPr>
              <w:jc w:val="both"/>
              <w:rPr>
                <w:del w:id="86" w:author="Duoc" w:date="2025-05-27T08:39:00Z"/>
                <w:rFonts w:asciiTheme="minorHAnsi" w:hAnsiTheme="minorHAnsi" w:cstheme="minorHAnsi"/>
                <w:b/>
                <w:bCs/>
                <w:sz w:val="20"/>
                <w:szCs w:val="20"/>
              </w:rPr>
              <w:pPrChange w:id="87" w:author="Duoc" w:date="2025-05-27T08:39:00Z">
                <w:pPr>
                  <w:spacing w:line="276" w:lineRule="auto"/>
                  <w:jc w:val="both"/>
                </w:pPr>
              </w:pPrChange>
            </w:pPr>
          </w:p>
          <w:p w14:paraId="200BC00F" w14:textId="05BA2B34" w:rsidR="007A68BB" w:rsidDel="00E11E3A" w:rsidRDefault="007A68BB" w:rsidP="00E11E3A">
            <w:pPr>
              <w:jc w:val="both"/>
              <w:rPr>
                <w:del w:id="88" w:author="Duoc" w:date="2025-05-27T08:39:00Z"/>
                <w:rFonts w:asciiTheme="minorHAnsi" w:hAnsiTheme="minorHAnsi" w:cstheme="minorHAnsi"/>
                <w:b/>
                <w:bCs/>
                <w:sz w:val="20"/>
                <w:szCs w:val="20"/>
              </w:rPr>
              <w:pPrChange w:id="89" w:author="Duoc" w:date="2025-05-27T08:39:00Z">
                <w:pPr>
                  <w:spacing w:line="276" w:lineRule="auto"/>
                  <w:jc w:val="both"/>
                </w:pPr>
              </w:pPrChange>
            </w:pPr>
          </w:p>
          <w:p w14:paraId="7DD3D11E" w14:textId="52181366" w:rsidR="007A68BB" w:rsidDel="00E11E3A" w:rsidRDefault="007A68BB" w:rsidP="00E11E3A">
            <w:pPr>
              <w:jc w:val="both"/>
              <w:rPr>
                <w:del w:id="90" w:author="Duoc" w:date="2025-05-27T08:39:00Z"/>
                <w:rFonts w:asciiTheme="minorHAnsi" w:hAnsiTheme="minorHAnsi" w:cstheme="minorHAnsi"/>
                <w:b/>
                <w:bCs/>
                <w:sz w:val="20"/>
                <w:szCs w:val="20"/>
              </w:rPr>
              <w:pPrChange w:id="91" w:author="Duoc" w:date="2025-05-27T08:39:00Z">
                <w:pPr>
                  <w:spacing w:line="276" w:lineRule="auto"/>
                  <w:jc w:val="both"/>
                </w:pPr>
              </w:pPrChange>
            </w:pPr>
          </w:p>
          <w:p w14:paraId="420A6BA7" w14:textId="00AD2206" w:rsidR="007A68BB" w:rsidDel="00E11E3A" w:rsidRDefault="007A68BB" w:rsidP="00E11E3A">
            <w:pPr>
              <w:jc w:val="both"/>
              <w:rPr>
                <w:del w:id="92" w:author="Duoc" w:date="2025-05-27T08:39:00Z"/>
                <w:rFonts w:asciiTheme="minorHAnsi" w:hAnsiTheme="minorHAnsi" w:cstheme="minorHAnsi"/>
                <w:b/>
                <w:bCs/>
                <w:sz w:val="20"/>
                <w:szCs w:val="20"/>
              </w:rPr>
              <w:pPrChange w:id="93" w:author="Duoc" w:date="2025-05-27T08:39:00Z">
                <w:pPr>
                  <w:spacing w:line="276" w:lineRule="auto"/>
                  <w:jc w:val="both"/>
                </w:pPr>
              </w:pPrChange>
            </w:pPr>
          </w:p>
          <w:p w14:paraId="24D0B3F8" w14:textId="0CFEFE39" w:rsidR="007A68BB" w:rsidDel="00E11E3A" w:rsidRDefault="007A68BB" w:rsidP="00E11E3A">
            <w:pPr>
              <w:jc w:val="both"/>
              <w:rPr>
                <w:del w:id="94" w:author="Duoc" w:date="2025-05-27T08:39:00Z"/>
                <w:rFonts w:asciiTheme="minorHAnsi" w:hAnsiTheme="minorHAnsi" w:cstheme="minorHAnsi"/>
                <w:b/>
                <w:bCs/>
                <w:sz w:val="20"/>
                <w:szCs w:val="20"/>
              </w:rPr>
              <w:pPrChange w:id="95" w:author="Duoc" w:date="2025-05-27T08:39:00Z">
                <w:pPr>
                  <w:spacing w:line="276" w:lineRule="auto"/>
                  <w:jc w:val="both"/>
                </w:pPr>
              </w:pPrChange>
            </w:pPr>
          </w:p>
          <w:p w14:paraId="759503D0" w14:textId="2D6B9379" w:rsidR="007A68BB" w:rsidDel="00E11E3A" w:rsidRDefault="007A68BB" w:rsidP="00E11E3A">
            <w:pPr>
              <w:jc w:val="both"/>
              <w:rPr>
                <w:del w:id="96" w:author="Duoc" w:date="2025-05-27T08:39:00Z"/>
                <w:rFonts w:asciiTheme="minorHAnsi" w:hAnsiTheme="minorHAnsi" w:cstheme="minorHAnsi"/>
                <w:b/>
                <w:bCs/>
                <w:sz w:val="20"/>
                <w:szCs w:val="20"/>
              </w:rPr>
              <w:pPrChange w:id="97" w:author="Duoc" w:date="2025-05-27T08:39:00Z">
                <w:pPr>
                  <w:spacing w:line="276" w:lineRule="auto"/>
                  <w:jc w:val="both"/>
                </w:pPr>
              </w:pPrChange>
            </w:pPr>
          </w:p>
          <w:p w14:paraId="70C030C8" w14:textId="130541DE" w:rsidR="007A68BB" w:rsidDel="00E11E3A" w:rsidRDefault="007A68BB" w:rsidP="00E11E3A">
            <w:pPr>
              <w:jc w:val="both"/>
              <w:rPr>
                <w:del w:id="98" w:author="Duoc" w:date="2025-05-27T08:39:00Z"/>
                <w:rFonts w:asciiTheme="minorHAnsi" w:hAnsiTheme="minorHAnsi" w:cstheme="minorHAnsi"/>
                <w:b/>
                <w:bCs/>
                <w:sz w:val="20"/>
                <w:szCs w:val="20"/>
              </w:rPr>
              <w:pPrChange w:id="99" w:author="Duoc" w:date="2025-05-27T08:39:00Z">
                <w:pPr>
                  <w:spacing w:line="276" w:lineRule="auto"/>
                  <w:jc w:val="both"/>
                </w:pPr>
              </w:pPrChange>
            </w:pPr>
          </w:p>
          <w:p w14:paraId="181C49FE" w14:textId="4BBCA69F" w:rsidR="007A68BB" w:rsidDel="00E11E3A" w:rsidRDefault="007A68BB" w:rsidP="00E11E3A">
            <w:pPr>
              <w:jc w:val="both"/>
              <w:rPr>
                <w:del w:id="100" w:author="Duoc" w:date="2025-05-27T08:39:00Z"/>
                <w:rFonts w:asciiTheme="minorHAnsi" w:hAnsiTheme="minorHAnsi" w:cstheme="minorHAnsi"/>
                <w:b/>
                <w:bCs/>
                <w:sz w:val="20"/>
                <w:szCs w:val="20"/>
              </w:rPr>
              <w:pPrChange w:id="101" w:author="Duoc" w:date="2025-05-27T08:39:00Z">
                <w:pPr>
                  <w:spacing w:line="276" w:lineRule="auto"/>
                  <w:jc w:val="both"/>
                </w:pPr>
              </w:pPrChange>
            </w:pPr>
          </w:p>
          <w:p w14:paraId="104F46F4" w14:textId="1F50F01A" w:rsidR="007A68BB" w:rsidDel="00E11E3A" w:rsidRDefault="007A68BB" w:rsidP="00E11E3A">
            <w:pPr>
              <w:jc w:val="both"/>
              <w:rPr>
                <w:del w:id="102" w:author="Duoc" w:date="2025-05-27T08:39:00Z"/>
                <w:rFonts w:asciiTheme="minorHAnsi" w:hAnsiTheme="minorHAnsi" w:cstheme="minorHAnsi"/>
                <w:b/>
                <w:bCs/>
                <w:sz w:val="20"/>
                <w:szCs w:val="20"/>
              </w:rPr>
              <w:pPrChange w:id="103" w:author="Duoc" w:date="2025-05-27T08:39:00Z">
                <w:pPr>
                  <w:spacing w:line="276" w:lineRule="auto"/>
                  <w:jc w:val="both"/>
                </w:pPr>
              </w:pPrChange>
            </w:pPr>
          </w:p>
          <w:p w14:paraId="4C61C286" w14:textId="7F17D86D" w:rsidR="007A68BB" w:rsidDel="00E11E3A" w:rsidRDefault="007A68BB" w:rsidP="00E11E3A">
            <w:pPr>
              <w:jc w:val="both"/>
              <w:rPr>
                <w:del w:id="104" w:author="Duoc" w:date="2025-05-27T08:39:00Z"/>
                <w:rFonts w:asciiTheme="minorHAnsi" w:hAnsiTheme="minorHAnsi" w:cstheme="minorHAnsi"/>
                <w:b/>
                <w:bCs/>
                <w:sz w:val="20"/>
                <w:szCs w:val="20"/>
              </w:rPr>
              <w:pPrChange w:id="105" w:author="Duoc" w:date="2025-05-27T08:39:00Z">
                <w:pPr>
                  <w:spacing w:line="276" w:lineRule="auto"/>
                  <w:jc w:val="both"/>
                </w:pPr>
              </w:pPrChange>
            </w:pPr>
          </w:p>
          <w:p w14:paraId="5D707E3F" w14:textId="50D6DCA3" w:rsidR="007A68BB" w:rsidDel="00E11E3A" w:rsidRDefault="007A68BB" w:rsidP="00E11E3A">
            <w:pPr>
              <w:jc w:val="both"/>
              <w:rPr>
                <w:del w:id="106" w:author="Duoc" w:date="2025-05-27T08:39:00Z"/>
                <w:rFonts w:asciiTheme="minorHAnsi" w:hAnsiTheme="minorHAnsi" w:cstheme="minorHAnsi"/>
                <w:b/>
                <w:bCs/>
                <w:sz w:val="20"/>
                <w:szCs w:val="20"/>
              </w:rPr>
              <w:pPrChange w:id="107" w:author="Duoc" w:date="2025-05-27T08:39:00Z">
                <w:pPr>
                  <w:spacing w:line="276" w:lineRule="auto"/>
                  <w:jc w:val="both"/>
                </w:pPr>
              </w:pPrChange>
            </w:pPr>
          </w:p>
          <w:p w14:paraId="3FA8227C" w14:textId="5DDB299D" w:rsidR="007A68BB" w:rsidDel="00E11E3A" w:rsidRDefault="007A68BB" w:rsidP="00E11E3A">
            <w:pPr>
              <w:jc w:val="both"/>
              <w:rPr>
                <w:del w:id="108" w:author="Duoc" w:date="2025-05-27T08:39:00Z"/>
                <w:rFonts w:asciiTheme="minorHAnsi" w:hAnsiTheme="minorHAnsi" w:cstheme="minorHAnsi"/>
                <w:b/>
                <w:bCs/>
                <w:sz w:val="20"/>
                <w:szCs w:val="20"/>
              </w:rPr>
              <w:pPrChange w:id="109" w:author="Duoc" w:date="2025-05-27T08:39:00Z">
                <w:pPr>
                  <w:spacing w:line="276" w:lineRule="auto"/>
                  <w:jc w:val="both"/>
                </w:pPr>
              </w:pPrChange>
            </w:pPr>
          </w:p>
          <w:p w14:paraId="303FC298" w14:textId="3BD8420E" w:rsidR="007A68BB" w:rsidDel="00E11E3A" w:rsidRDefault="007A68BB" w:rsidP="00E11E3A">
            <w:pPr>
              <w:jc w:val="both"/>
              <w:rPr>
                <w:del w:id="110" w:author="Duoc" w:date="2025-05-27T08:39:00Z"/>
                <w:rFonts w:asciiTheme="minorHAnsi" w:hAnsiTheme="minorHAnsi" w:cstheme="minorHAnsi"/>
                <w:b/>
                <w:bCs/>
                <w:sz w:val="20"/>
                <w:szCs w:val="20"/>
              </w:rPr>
              <w:pPrChange w:id="111" w:author="Duoc" w:date="2025-05-27T08:39:00Z">
                <w:pPr>
                  <w:spacing w:line="276" w:lineRule="auto"/>
                  <w:jc w:val="both"/>
                </w:pPr>
              </w:pPrChange>
            </w:pPr>
          </w:p>
          <w:p w14:paraId="19190901" w14:textId="726ADAA4" w:rsidR="007A68BB" w:rsidDel="00E11E3A" w:rsidRDefault="007A68BB" w:rsidP="00E11E3A">
            <w:pPr>
              <w:jc w:val="both"/>
              <w:rPr>
                <w:del w:id="112" w:author="Duoc" w:date="2025-05-27T08:39:00Z"/>
                <w:rFonts w:asciiTheme="minorHAnsi" w:hAnsiTheme="minorHAnsi" w:cstheme="minorHAnsi"/>
                <w:b/>
                <w:bCs/>
                <w:sz w:val="20"/>
                <w:szCs w:val="20"/>
              </w:rPr>
              <w:pPrChange w:id="113" w:author="Duoc" w:date="2025-05-27T08:39:00Z">
                <w:pPr>
                  <w:spacing w:line="276" w:lineRule="auto"/>
                  <w:jc w:val="both"/>
                </w:pPr>
              </w:pPrChange>
            </w:pPr>
          </w:p>
          <w:p w14:paraId="707B1F49" w14:textId="0852B154" w:rsidR="007A68BB" w:rsidRPr="00542978" w:rsidDel="00E11E3A" w:rsidRDefault="007A68BB" w:rsidP="00E11E3A">
            <w:pPr>
              <w:jc w:val="both"/>
              <w:rPr>
                <w:del w:id="114" w:author="Duoc" w:date="2025-05-27T08:39:00Z"/>
                <w:rFonts w:asciiTheme="minorHAnsi" w:hAnsiTheme="minorHAnsi" w:cstheme="minorHAnsi"/>
                <w:b/>
                <w:bCs/>
                <w:sz w:val="20"/>
                <w:szCs w:val="20"/>
              </w:rPr>
              <w:pPrChange w:id="115" w:author="Duoc" w:date="2025-05-27T08:39:00Z">
                <w:pPr>
                  <w:spacing w:line="276" w:lineRule="auto"/>
                  <w:jc w:val="both"/>
                </w:pPr>
              </w:pPrChange>
            </w:pPr>
          </w:p>
        </w:tc>
      </w:tr>
    </w:tbl>
    <w:p w14:paraId="50C575C6" w14:textId="59FD527E" w:rsidR="007A68BB" w:rsidRPr="007A68BB" w:rsidDel="00E11E3A" w:rsidRDefault="007A68BB" w:rsidP="00E11E3A">
      <w:pPr>
        <w:spacing w:after="0" w:line="240" w:lineRule="auto"/>
        <w:jc w:val="both"/>
        <w:rPr>
          <w:del w:id="116" w:author="Duoc" w:date="2025-05-27T08:39:00Z"/>
          <w:rFonts w:asciiTheme="minorHAnsi" w:hAnsiTheme="minorHAnsi" w:cstheme="minorHAnsi"/>
          <w:sz w:val="20"/>
          <w:szCs w:val="20"/>
        </w:rPr>
        <w:pPrChange w:id="117" w:author="Duoc" w:date="2025-05-27T08:39:00Z">
          <w:pPr>
            <w:spacing w:after="0" w:line="240" w:lineRule="auto"/>
            <w:jc w:val="both"/>
          </w:pPr>
        </w:pPrChange>
      </w:pPr>
    </w:p>
    <w:p w14:paraId="655DBA25" w14:textId="6652A4EE" w:rsidR="007A68BB" w:rsidRPr="007A68BB" w:rsidDel="00E11E3A" w:rsidRDefault="007A68BB" w:rsidP="00E11E3A">
      <w:pPr>
        <w:spacing w:after="0" w:line="240" w:lineRule="auto"/>
        <w:jc w:val="both"/>
        <w:rPr>
          <w:del w:id="118" w:author="Duoc" w:date="2025-05-27T08:39:00Z"/>
          <w:rFonts w:asciiTheme="minorHAnsi" w:hAnsiTheme="minorHAnsi" w:cstheme="minorHAnsi"/>
          <w:sz w:val="20"/>
          <w:szCs w:val="20"/>
        </w:rPr>
        <w:pPrChange w:id="119" w:author="Duoc" w:date="2025-05-27T08:39:00Z">
          <w:pPr>
            <w:spacing w:after="0" w:line="240" w:lineRule="auto"/>
            <w:jc w:val="both"/>
          </w:pPr>
        </w:pPrChange>
      </w:pPr>
    </w:p>
    <w:p w14:paraId="3C5103F2" w14:textId="0B8E33A7" w:rsidR="007A68BB" w:rsidRPr="007A68BB" w:rsidDel="00E11E3A" w:rsidRDefault="007A68BB" w:rsidP="00E11E3A">
      <w:pPr>
        <w:spacing w:after="0" w:line="240" w:lineRule="auto"/>
        <w:jc w:val="both"/>
        <w:rPr>
          <w:del w:id="120" w:author="Duoc" w:date="2025-05-27T08:39:00Z"/>
          <w:rFonts w:asciiTheme="minorHAnsi" w:hAnsiTheme="minorHAnsi" w:cstheme="minorHAnsi"/>
          <w:sz w:val="20"/>
          <w:szCs w:val="20"/>
        </w:rPr>
        <w:pPrChange w:id="121" w:author="Duoc" w:date="2025-05-27T08:39:00Z">
          <w:pPr>
            <w:spacing w:after="0" w:line="240" w:lineRule="auto"/>
            <w:jc w:val="both"/>
          </w:pPr>
        </w:pPrChange>
      </w:pPr>
    </w:p>
    <w:p w14:paraId="2FE20D9D" w14:textId="69604470" w:rsidR="007A68BB" w:rsidRPr="007A68BB" w:rsidDel="00E11E3A" w:rsidRDefault="007A68BB" w:rsidP="00E11E3A">
      <w:pPr>
        <w:spacing w:after="0" w:line="240" w:lineRule="auto"/>
        <w:jc w:val="both"/>
        <w:rPr>
          <w:del w:id="122" w:author="Duoc" w:date="2025-05-27T08:39:00Z"/>
          <w:rFonts w:asciiTheme="minorHAnsi" w:hAnsiTheme="minorHAnsi" w:cstheme="minorHAnsi"/>
          <w:sz w:val="20"/>
          <w:szCs w:val="20"/>
        </w:rPr>
        <w:pPrChange w:id="123" w:author="Duoc" w:date="2025-05-27T08:39:00Z">
          <w:pPr>
            <w:spacing w:after="0" w:line="240" w:lineRule="auto"/>
            <w:jc w:val="both"/>
          </w:pPr>
        </w:pPrChange>
      </w:pPr>
    </w:p>
    <w:p w14:paraId="521C0079" w14:textId="2D2E746D" w:rsidR="00DD67AD" w:rsidRPr="00DD67AD" w:rsidDel="00E11E3A" w:rsidRDefault="00DD67AD" w:rsidP="00E11E3A">
      <w:pPr>
        <w:spacing w:after="0" w:line="240" w:lineRule="auto"/>
        <w:jc w:val="both"/>
        <w:rPr>
          <w:del w:id="124" w:author="Duoc" w:date="2025-05-27T08:39:00Z"/>
          <w:rFonts w:asciiTheme="minorHAnsi" w:hAnsiTheme="minorHAnsi" w:cstheme="minorHAnsi"/>
          <w:sz w:val="20"/>
          <w:szCs w:val="20"/>
        </w:rPr>
        <w:pPrChange w:id="125" w:author="Duoc" w:date="2025-05-27T08:39:00Z">
          <w:pPr>
            <w:spacing w:after="0" w:line="240" w:lineRule="auto"/>
            <w:jc w:val="both"/>
          </w:pPr>
        </w:pPrChange>
      </w:pPr>
    </w:p>
    <w:p w14:paraId="174B0FCE" w14:textId="6A35371D" w:rsidR="00DD67AD" w:rsidRPr="00DD67AD" w:rsidDel="00E11E3A" w:rsidRDefault="00DD67AD" w:rsidP="00E11E3A">
      <w:pPr>
        <w:spacing w:after="0" w:line="240" w:lineRule="auto"/>
        <w:jc w:val="both"/>
        <w:rPr>
          <w:del w:id="126" w:author="Duoc" w:date="2025-05-27T08:39:00Z"/>
          <w:rFonts w:asciiTheme="minorHAnsi" w:hAnsiTheme="minorHAnsi" w:cstheme="minorHAnsi"/>
          <w:sz w:val="20"/>
          <w:szCs w:val="20"/>
        </w:rPr>
        <w:pPrChange w:id="127" w:author="Duoc" w:date="2025-05-27T08:39:00Z">
          <w:pPr>
            <w:spacing w:after="0" w:line="240" w:lineRule="auto"/>
            <w:jc w:val="both"/>
          </w:pPr>
        </w:pPrChange>
      </w:pPr>
    </w:p>
    <w:p w14:paraId="11B6C378" w14:textId="77777777" w:rsidR="00DD67AD" w:rsidRPr="00DD67AD" w:rsidRDefault="00DD67AD" w:rsidP="00E11E3A">
      <w:pPr>
        <w:spacing w:after="0" w:line="240" w:lineRule="auto"/>
        <w:jc w:val="both"/>
        <w:rPr>
          <w:rFonts w:asciiTheme="minorHAnsi" w:hAnsiTheme="minorHAnsi" w:cstheme="minorHAnsi"/>
          <w:b/>
          <w:bCs/>
          <w:sz w:val="20"/>
          <w:szCs w:val="20"/>
          <w:u w:val="single"/>
        </w:rPr>
        <w:pPrChange w:id="128" w:author="Duoc" w:date="2025-05-27T08:39:00Z">
          <w:pPr>
            <w:spacing w:after="0"/>
            <w:jc w:val="center"/>
          </w:pPr>
        </w:pPrChange>
      </w:pPr>
    </w:p>
    <w:sectPr w:rsidR="00DD67AD" w:rsidRPr="00DD67AD" w:rsidSect="00A029CF">
      <w:headerReference w:type="default" r:id="rId17"/>
      <w:footerReference w:type="default" r:id="rId18"/>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A09B" w14:textId="77777777" w:rsidR="00213B5E" w:rsidRDefault="00213B5E" w:rsidP="00AF4E17">
      <w:pPr>
        <w:spacing w:after="0" w:line="240" w:lineRule="auto"/>
      </w:pPr>
      <w:r>
        <w:separator/>
      </w:r>
    </w:p>
  </w:endnote>
  <w:endnote w:type="continuationSeparator" w:id="0">
    <w:p w14:paraId="232BCE52" w14:textId="77777777" w:rsidR="00213B5E" w:rsidRDefault="00213B5E"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4C5D46" w:rsidRPr="00D73828" w:rsidRDefault="004C5D46"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5D7A50" w:rsidRPr="00D73828" w:rsidRDefault="004C5D46" w:rsidP="00B87640">
          <w:pPr>
            <w:pStyle w:val="Piedepgina"/>
            <w:rPr>
              <w:i/>
              <w:sz w:val="16"/>
              <w:szCs w:val="16"/>
            </w:rPr>
          </w:pPr>
          <w:r>
            <w:rPr>
              <w:i/>
              <w:sz w:val="16"/>
              <w:szCs w:val="16"/>
            </w:rPr>
            <w:t xml:space="preserve">Alicia Zambrano B </w:t>
          </w:r>
        </w:p>
      </w:tc>
    </w:tr>
  </w:tbl>
  <w:p w14:paraId="18CAB74B" w14:textId="2526FF10"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40A9" w14:textId="77777777" w:rsidR="00213B5E" w:rsidRDefault="00213B5E" w:rsidP="00AF4E17">
      <w:pPr>
        <w:spacing w:after="0" w:line="240" w:lineRule="auto"/>
      </w:pPr>
      <w:r>
        <w:separator/>
      </w:r>
    </w:p>
  </w:footnote>
  <w:footnote w:type="continuationSeparator" w:id="0">
    <w:p w14:paraId="5AF6A6A8" w14:textId="77777777" w:rsidR="00213B5E" w:rsidRDefault="00213B5E"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DA2841"/>
    <w:multiLevelType w:val="hybridMultilevel"/>
    <w:tmpl w:val="09844D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3B7A713E"/>
    <w:multiLevelType w:val="hybridMultilevel"/>
    <w:tmpl w:val="40FED3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16E54BD"/>
    <w:multiLevelType w:val="hybridMultilevel"/>
    <w:tmpl w:val="B82014F2"/>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9"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2"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DB68EC"/>
    <w:multiLevelType w:val="hybridMultilevel"/>
    <w:tmpl w:val="EBAA73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D4A258A"/>
    <w:multiLevelType w:val="hybridMultilevel"/>
    <w:tmpl w:val="BE985A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69A618C"/>
    <w:multiLevelType w:val="hybridMultilevel"/>
    <w:tmpl w:val="C2EAFB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9" w15:restartNumberingAfterBreak="0">
    <w:nsid w:val="79D36B0D"/>
    <w:multiLevelType w:val="hybridMultilevel"/>
    <w:tmpl w:val="4EE06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BDE53B8"/>
    <w:multiLevelType w:val="hybridMultilevel"/>
    <w:tmpl w:val="249AA9E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7C22675C"/>
    <w:multiLevelType w:val="hybridMultilevel"/>
    <w:tmpl w:val="0BF075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1"/>
  </w:num>
  <w:num w:numId="4">
    <w:abstractNumId w:val="0"/>
  </w:num>
  <w:num w:numId="5">
    <w:abstractNumId w:val="19"/>
  </w:num>
  <w:num w:numId="6">
    <w:abstractNumId w:val="7"/>
  </w:num>
  <w:num w:numId="7">
    <w:abstractNumId w:val="15"/>
  </w:num>
  <w:num w:numId="8">
    <w:abstractNumId w:val="3"/>
  </w:num>
  <w:num w:numId="9">
    <w:abstractNumId w:val="5"/>
  </w:num>
  <w:num w:numId="10">
    <w:abstractNumId w:val="10"/>
  </w:num>
  <w:num w:numId="11">
    <w:abstractNumId w:val="13"/>
  </w:num>
  <w:num w:numId="12">
    <w:abstractNumId w:val="17"/>
  </w:num>
  <w:num w:numId="13">
    <w:abstractNumId w:val="8"/>
  </w:num>
  <w:num w:numId="14">
    <w:abstractNumId w:val="22"/>
  </w:num>
  <w:num w:numId="15">
    <w:abstractNumId w:val="4"/>
  </w:num>
  <w:num w:numId="16">
    <w:abstractNumId w:val="20"/>
  </w:num>
  <w:num w:numId="17">
    <w:abstractNumId w:val="14"/>
  </w:num>
  <w:num w:numId="18">
    <w:abstractNumId w:val="1"/>
  </w:num>
  <w:num w:numId="19">
    <w:abstractNumId w:val="21"/>
  </w:num>
  <w:num w:numId="20">
    <w:abstractNumId w:val="2"/>
  </w:num>
  <w:num w:numId="21">
    <w:abstractNumId w:val="16"/>
  </w:num>
  <w:num w:numId="22">
    <w:abstractNumId w:val="18"/>
  </w:num>
  <w:num w:numId="23">
    <w:abstractNumId w:val="1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oc">
    <w15:presenceInfo w15:providerId="None" w15:userId="Duo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521"/>
    <w:rsid w:val="00006545"/>
    <w:rsid w:val="00027254"/>
    <w:rsid w:val="00043B69"/>
    <w:rsid w:val="00056545"/>
    <w:rsid w:val="000641FA"/>
    <w:rsid w:val="000848C9"/>
    <w:rsid w:val="00092714"/>
    <w:rsid w:val="000C23C4"/>
    <w:rsid w:val="000C3A67"/>
    <w:rsid w:val="000C75A8"/>
    <w:rsid w:val="000F0042"/>
    <w:rsid w:val="000F5BCE"/>
    <w:rsid w:val="00116EB8"/>
    <w:rsid w:val="00122283"/>
    <w:rsid w:val="0013028D"/>
    <w:rsid w:val="00173E9D"/>
    <w:rsid w:val="0017539C"/>
    <w:rsid w:val="00184658"/>
    <w:rsid w:val="001A73B9"/>
    <w:rsid w:val="001D1967"/>
    <w:rsid w:val="001D4E44"/>
    <w:rsid w:val="00213B5E"/>
    <w:rsid w:val="0022542F"/>
    <w:rsid w:val="00232D85"/>
    <w:rsid w:val="002528C0"/>
    <w:rsid w:val="00254DCF"/>
    <w:rsid w:val="00263AA4"/>
    <w:rsid w:val="00271A60"/>
    <w:rsid w:val="00273B74"/>
    <w:rsid w:val="00290FF3"/>
    <w:rsid w:val="0029110F"/>
    <w:rsid w:val="00292F80"/>
    <w:rsid w:val="002A0A13"/>
    <w:rsid w:val="002B55CE"/>
    <w:rsid w:val="002E0A09"/>
    <w:rsid w:val="002E21FE"/>
    <w:rsid w:val="002E3FCC"/>
    <w:rsid w:val="002F1352"/>
    <w:rsid w:val="002F5FD9"/>
    <w:rsid w:val="00301D92"/>
    <w:rsid w:val="00335BAC"/>
    <w:rsid w:val="00345C30"/>
    <w:rsid w:val="0036636D"/>
    <w:rsid w:val="00374B3F"/>
    <w:rsid w:val="00375911"/>
    <w:rsid w:val="003859EE"/>
    <w:rsid w:val="003A0A83"/>
    <w:rsid w:val="003C35E6"/>
    <w:rsid w:val="00400F34"/>
    <w:rsid w:val="00412D5F"/>
    <w:rsid w:val="00432687"/>
    <w:rsid w:val="00453508"/>
    <w:rsid w:val="00493325"/>
    <w:rsid w:val="004A1303"/>
    <w:rsid w:val="004A2697"/>
    <w:rsid w:val="004A432B"/>
    <w:rsid w:val="004B293A"/>
    <w:rsid w:val="004B51BE"/>
    <w:rsid w:val="004C1D34"/>
    <w:rsid w:val="004C2EFB"/>
    <w:rsid w:val="004C5D46"/>
    <w:rsid w:val="004D0CE0"/>
    <w:rsid w:val="004D4B4D"/>
    <w:rsid w:val="004D67B1"/>
    <w:rsid w:val="004E60C2"/>
    <w:rsid w:val="004E60E1"/>
    <w:rsid w:val="00510A27"/>
    <w:rsid w:val="00527386"/>
    <w:rsid w:val="0053644B"/>
    <w:rsid w:val="00542978"/>
    <w:rsid w:val="00546339"/>
    <w:rsid w:val="00547B85"/>
    <w:rsid w:val="00555720"/>
    <w:rsid w:val="005607F7"/>
    <w:rsid w:val="00567BEC"/>
    <w:rsid w:val="00597D06"/>
    <w:rsid w:val="005D7A50"/>
    <w:rsid w:val="006139BA"/>
    <w:rsid w:val="00630085"/>
    <w:rsid w:val="0065202F"/>
    <w:rsid w:val="00655ABC"/>
    <w:rsid w:val="00685188"/>
    <w:rsid w:val="006E773D"/>
    <w:rsid w:val="00700C90"/>
    <w:rsid w:val="00703B1E"/>
    <w:rsid w:val="007043BA"/>
    <w:rsid w:val="0070513D"/>
    <w:rsid w:val="00710D4F"/>
    <w:rsid w:val="00724312"/>
    <w:rsid w:val="00724E39"/>
    <w:rsid w:val="00740089"/>
    <w:rsid w:val="0075393D"/>
    <w:rsid w:val="00757081"/>
    <w:rsid w:val="00770063"/>
    <w:rsid w:val="007807CA"/>
    <w:rsid w:val="007835A7"/>
    <w:rsid w:val="0078512F"/>
    <w:rsid w:val="00785FD4"/>
    <w:rsid w:val="00794FAE"/>
    <w:rsid w:val="007A68BB"/>
    <w:rsid w:val="007B40D3"/>
    <w:rsid w:val="007C4748"/>
    <w:rsid w:val="007D4D35"/>
    <w:rsid w:val="00805816"/>
    <w:rsid w:val="008256AF"/>
    <w:rsid w:val="00830723"/>
    <w:rsid w:val="00833077"/>
    <w:rsid w:val="00841E59"/>
    <w:rsid w:val="00853189"/>
    <w:rsid w:val="0086595D"/>
    <w:rsid w:val="00872C32"/>
    <w:rsid w:val="0088276F"/>
    <w:rsid w:val="008850CD"/>
    <w:rsid w:val="00896A7E"/>
    <w:rsid w:val="008C0137"/>
    <w:rsid w:val="008C065A"/>
    <w:rsid w:val="008C06B2"/>
    <w:rsid w:val="00903AC9"/>
    <w:rsid w:val="00911418"/>
    <w:rsid w:val="00920766"/>
    <w:rsid w:val="00924921"/>
    <w:rsid w:val="00943F29"/>
    <w:rsid w:val="009945DD"/>
    <w:rsid w:val="009A07EE"/>
    <w:rsid w:val="009D34E8"/>
    <w:rsid w:val="00A029CF"/>
    <w:rsid w:val="00A06C31"/>
    <w:rsid w:val="00A25521"/>
    <w:rsid w:val="00A452D2"/>
    <w:rsid w:val="00A52430"/>
    <w:rsid w:val="00A541E1"/>
    <w:rsid w:val="00A74CAC"/>
    <w:rsid w:val="00AA182E"/>
    <w:rsid w:val="00AC4C6C"/>
    <w:rsid w:val="00AE7395"/>
    <w:rsid w:val="00AE7465"/>
    <w:rsid w:val="00AF4B60"/>
    <w:rsid w:val="00AF4E17"/>
    <w:rsid w:val="00B000AE"/>
    <w:rsid w:val="00B26855"/>
    <w:rsid w:val="00B54C22"/>
    <w:rsid w:val="00B75957"/>
    <w:rsid w:val="00B87823"/>
    <w:rsid w:val="00B95413"/>
    <w:rsid w:val="00B97577"/>
    <w:rsid w:val="00BA0EEF"/>
    <w:rsid w:val="00BB7A56"/>
    <w:rsid w:val="00BD42C9"/>
    <w:rsid w:val="00BF56B2"/>
    <w:rsid w:val="00BF5897"/>
    <w:rsid w:val="00C02EC7"/>
    <w:rsid w:val="00C412F1"/>
    <w:rsid w:val="00C502FA"/>
    <w:rsid w:val="00C70511"/>
    <w:rsid w:val="00C82564"/>
    <w:rsid w:val="00C8397A"/>
    <w:rsid w:val="00C9747A"/>
    <w:rsid w:val="00CA037B"/>
    <w:rsid w:val="00CA234E"/>
    <w:rsid w:val="00CA4D59"/>
    <w:rsid w:val="00CA7E5C"/>
    <w:rsid w:val="00CB494C"/>
    <w:rsid w:val="00CB782F"/>
    <w:rsid w:val="00CF231A"/>
    <w:rsid w:val="00D05857"/>
    <w:rsid w:val="00D40DA0"/>
    <w:rsid w:val="00D515B0"/>
    <w:rsid w:val="00D626D7"/>
    <w:rsid w:val="00D712D5"/>
    <w:rsid w:val="00DB63E6"/>
    <w:rsid w:val="00DD67AD"/>
    <w:rsid w:val="00DD7829"/>
    <w:rsid w:val="00DD7AA6"/>
    <w:rsid w:val="00DF3AC2"/>
    <w:rsid w:val="00DF61A8"/>
    <w:rsid w:val="00E007B9"/>
    <w:rsid w:val="00E01F84"/>
    <w:rsid w:val="00E11E3A"/>
    <w:rsid w:val="00E1473B"/>
    <w:rsid w:val="00E2425C"/>
    <w:rsid w:val="00E244A0"/>
    <w:rsid w:val="00E547EF"/>
    <w:rsid w:val="00E92E05"/>
    <w:rsid w:val="00E972BF"/>
    <w:rsid w:val="00EA1B42"/>
    <w:rsid w:val="00EB3516"/>
    <w:rsid w:val="00ED388A"/>
    <w:rsid w:val="00EE6D76"/>
    <w:rsid w:val="00EF36BD"/>
    <w:rsid w:val="00F20109"/>
    <w:rsid w:val="00F43B43"/>
    <w:rsid w:val="00F857E5"/>
    <w:rsid w:val="00F95079"/>
    <w:rsid w:val="00FA621A"/>
    <w:rsid w:val="00FB38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A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A7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43165-2A48-4DBC-8745-72EBE125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2150</Words>
  <Characters>11827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Duoc</cp:lastModifiedBy>
  <cp:revision>38</cp:revision>
  <dcterms:created xsi:type="dcterms:W3CDTF">2020-05-31T21:25:00Z</dcterms:created>
  <dcterms:modified xsi:type="dcterms:W3CDTF">2025-05-27T12:39:00Z</dcterms:modified>
</cp:coreProperties>
</file>